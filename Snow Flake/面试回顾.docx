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建议：</w:t>
      </w:r>
    </w:p>
    <w:p w:rsidR="00000000" w:rsidDel="00000000" w:rsidP="00000000" w:rsidRDefault="00000000" w:rsidRPr="00000000" w14:paraId="00000002">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OA需要注意的方面</w:t>
      </w:r>
    </w:p>
    <w:p w:rsidR="00000000" w:rsidDel="00000000" w:rsidP="00000000" w:rsidRDefault="00000000" w:rsidRPr="00000000" w14:paraId="00000003">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注意test  case没有cover到的corner case handling</w:t>
      </w:r>
    </w:p>
    <w:p w:rsidR="00000000" w:rsidDel="00000000" w:rsidP="00000000" w:rsidRDefault="00000000" w:rsidRPr="00000000" w14:paraId="00000004">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runtime和space 复杂度</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Snowflake VO review:</w:t>
      </w:r>
    </w:p>
    <w:p w:rsidR="00000000" w:rsidDel="00000000" w:rsidP="00000000" w:rsidRDefault="00000000" w:rsidRPr="00000000" w14:paraId="00000009">
      <w:pPr>
        <w:rPr>
          <w:sz w:val="21"/>
          <w:szCs w:val="21"/>
        </w:rPr>
      </w:pPr>
      <w:r w:rsidDel="00000000" w:rsidR="00000000" w:rsidRPr="00000000">
        <w:rPr>
          <w:sz w:val="21"/>
          <w:szCs w:val="21"/>
          <w:rtl w:val="0"/>
        </w:rPr>
        <w:t xml:space="preserve">VO1:</w:t>
      </w:r>
    </w:p>
    <w:p w:rsidR="00000000" w:rsidDel="00000000" w:rsidP="00000000" w:rsidRDefault="00000000" w:rsidRPr="00000000" w14:paraId="0000000A">
      <w:pPr>
        <w:rPr>
          <w:sz w:val="21"/>
          <w:szCs w:val="21"/>
        </w:rPr>
      </w:pPr>
      <w:r w:rsidDel="00000000" w:rsidR="00000000" w:rsidRPr="00000000">
        <w:rPr>
          <w:sz w:val="21"/>
          <w:szCs w:val="21"/>
          <w:rtl w:val="0"/>
        </w:rPr>
        <w:t xml:space="preserve">Use java to implement the class HashMap of Integer:</w:t>
      </w:r>
    </w:p>
    <w:p w:rsidR="00000000" w:rsidDel="00000000" w:rsidP="00000000" w:rsidRDefault="00000000" w:rsidRPr="00000000" w14:paraId="0000000B">
      <w:pPr>
        <w:rPr>
          <w:sz w:val="21"/>
          <w:szCs w:val="21"/>
        </w:rPr>
      </w:pPr>
      <w:r w:rsidDel="00000000" w:rsidR="00000000" w:rsidRPr="00000000">
        <w:rPr>
          <w:sz w:val="21"/>
          <w:szCs w:val="21"/>
          <w:rtl w:val="0"/>
        </w:rPr>
        <w:t xml:space="preserve">Method to implement:</w:t>
      </w:r>
    </w:p>
    <w:p w:rsidR="00000000" w:rsidDel="00000000" w:rsidP="00000000" w:rsidRDefault="00000000" w:rsidRPr="00000000" w14:paraId="0000000C">
      <w:pPr>
        <w:rPr>
          <w:sz w:val="21"/>
          <w:szCs w:val="21"/>
        </w:rPr>
      </w:pPr>
      <w:r w:rsidDel="00000000" w:rsidR="00000000" w:rsidRPr="00000000">
        <w:rPr>
          <w:sz w:val="21"/>
          <w:szCs w:val="21"/>
          <w:rtl w:val="0"/>
        </w:rPr>
        <w:tab/>
        <w:t xml:space="preserve">put(key, value) // add a pair to hash map</w:t>
      </w:r>
    </w:p>
    <w:p w:rsidR="00000000" w:rsidDel="00000000" w:rsidP="00000000" w:rsidRDefault="00000000" w:rsidRPr="00000000" w14:paraId="0000000D">
      <w:pPr>
        <w:rPr>
          <w:sz w:val="21"/>
          <w:szCs w:val="21"/>
        </w:rPr>
      </w:pPr>
      <w:r w:rsidDel="00000000" w:rsidR="00000000" w:rsidRPr="00000000">
        <w:rPr>
          <w:sz w:val="21"/>
          <w:szCs w:val="21"/>
          <w:rtl w:val="0"/>
        </w:rPr>
        <w:tab/>
        <w:t xml:space="preserve">get(key) // get value by given pair</w:t>
      </w:r>
    </w:p>
    <w:p w:rsidR="00000000" w:rsidDel="00000000" w:rsidP="00000000" w:rsidRDefault="00000000" w:rsidRPr="00000000" w14:paraId="0000000E">
      <w:pPr>
        <w:rPr>
          <w:sz w:val="21"/>
          <w:szCs w:val="21"/>
        </w:rPr>
      </w:pPr>
      <w:r w:rsidDel="00000000" w:rsidR="00000000" w:rsidRPr="00000000">
        <w:rPr>
          <w:sz w:val="21"/>
          <w:szCs w:val="21"/>
          <w:rtl w:val="0"/>
        </w:rPr>
        <w:tab/>
        <w:t xml:space="preserve">remove(key) // given a key remove the pair with given key</w:t>
      </w:r>
    </w:p>
    <w:p w:rsidR="00000000" w:rsidDel="00000000" w:rsidP="00000000" w:rsidRDefault="00000000" w:rsidRPr="00000000" w14:paraId="0000000F">
      <w:pPr>
        <w:rPr>
          <w:sz w:val="21"/>
          <w:szCs w:val="21"/>
        </w:rPr>
      </w:pPr>
      <w:r w:rsidDel="00000000" w:rsidR="00000000" w:rsidRPr="00000000">
        <w:rPr>
          <w:sz w:val="21"/>
          <w:szCs w:val="21"/>
          <w:rtl w:val="0"/>
        </w:rPr>
        <w:tab/>
        <w:t xml:space="preserve">containsKey(key) // given a key return whether the key is conatined in the HashMap</w:t>
      </w:r>
    </w:p>
    <w:p w:rsidR="00000000" w:rsidDel="00000000" w:rsidP="00000000" w:rsidRDefault="00000000" w:rsidRPr="00000000" w14:paraId="00000010">
      <w:pPr>
        <w:rPr>
          <w:sz w:val="21"/>
          <w:szCs w:val="21"/>
        </w:rPr>
      </w:pPr>
      <w:r w:rsidDel="00000000" w:rsidR="00000000" w:rsidRPr="00000000">
        <w:rPr>
          <w:sz w:val="21"/>
          <w:szCs w:val="21"/>
          <w:rtl w:val="0"/>
        </w:rPr>
        <w:t xml:space="preserve">Solution:</w:t>
      </w:r>
    </w:p>
    <w:p w:rsidR="00000000" w:rsidDel="00000000" w:rsidP="00000000" w:rsidRDefault="00000000" w:rsidRPr="00000000" w14:paraId="00000011">
      <w:pPr>
        <w:rPr>
          <w:sz w:val="21"/>
          <w:szCs w:val="21"/>
        </w:rPr>
      </w:pPr>
      <w:r w:rsidDel="00000000" w:rsidR="00000000" w:rsidRPr="00000000">
        <w:rPr>
          <w:sz w:val="21"/>
          <w:szCs w:val="21"/>
          <w:rtl w:val="0"/>
        </w:rPr>
        <w:tab/>
        <w:t xml:space="preserve">List&lt;List&lt;Pair&lt;Integer, Integer&gt;&gt;&gt; map;</w:t>
      </w:r>
    </w:p>
    <w:p w:rsidR="00000000" w:rsidDel="00000000" w:rsidP="00000000" w:rsidRDefault="00000000" w:rsidRPr="00000000" w14:paraId="00000012">
      <w:pPr>
        <w:rPr>
          <w:sz w:val="21"/>
          <w:szCs w:val="21"/>
        </w:rPr>
      </w:pPr>
      <w:r w:rsidDel="00000000" w:rsidR="00000000" w:rsidRPr="00000000">
        <w:rPr>
          <w:sz w:val="21"/>
          <w:szCs w:val="21"/>
          <w:rtl w:val="0"/>
        </w:rPr>
        <w:tab/>
        <w:t xml:space="preserve">Use key % map.size() to get the index of a given pair. </w:t>
      </w:r>
    </w:p>
    <w:p w:rsidR="00000000" w:rsidDel="00000000" w:rsidP="00000000" w:rsidRDefault="00000000" w:rsidRPr="00000000" w14:paraId="00000013">
      <w:pPr>
        <w:rPr>
          <w:sz w:val="21"/>
          <w:szCs w:val="21"/>
        </w:rPr>
      </w:pPr>
      <w:r w:rsidDel="00000000" w:rsidR="00000000" w:rsidRPr="00000000">
        <w:rPr>
          <w:sz w:val="21"/>
          <w:szCs w:val="21"/>
          <w:rtl w:val="0"/>
        </w:rPr>
        <w:tab/>
        <w:t xml:space="preserve">Use 2D list to handle index collision. </w:t>
      </w:r>
    </w:p>
    <w:p w:rsidR="00000000" w:rsidDel="00000000" w:rsidP="00000000" w:rsidRDefault="00000000" w:rsidRPr="00000000" w14:paraId="00000014">
      <w:pPr>
        <w:rPr>
          <w:sz w:val="21"/>
          <w:szCs w:val="21"/>
        </w:rPr>
      </w:pPr>
      <w:r w:rsidDel="00000000" w:rsidR="00000000" w:rsidRPr="00000000">
        <w:rPr>
          <w:sz w:val="21"/>
          <w:szCs w:val="21"/>
          <w:rtl w:val="0"/>
        </w:rPr>
        <w:t xml:space="preserve">Optimization: (Discussed)</w:t>
      </w:r>
    </w:p>
    <w:p w:rsidR="00000000" w:rsidDel="00000000" w:rsidP="00000000" w:rsidRDefault="00000000" w:rsidRPr="00000000" w14:paraId="00000015">
      <w:pPr>
        <w:rPr>
          <w:sz w:val="21"/>
          <w:szCs w:val="21"/>
        </w:rPr>
      </w:pPr>
      <w:r w:rsidDel="00000000" w:rsidR="00000000" w:rsidRPr="00000000">
        <w:rPr>
          <w:sz w:val="21"/>
          <w:szCs w:val="21"/>
          <w:rtl w:val="0"/>
        </w:rPr>
        <w:tab/>
        <w:t xml:space="preserve">Instead of 2D list, use linkedlist and redblack tree.</w:t>
      </w:r>
    </w:p>
    <w:p w:rsidR="00000000" w:rsidDel="00000000" w:rsidP="00000000" w:rsidRDefault="00000000" w:rsidRPr="00000000" w14:paraId="00000016">
      <w:pPr>
        <w:rPr>
          <w:sz w:val="21"/>
          <w:szCs w:val="21"/>
        </w:rPr>
      </w:pPr>
      <w:r w:rsidDel="00000000" w:rsidR="00000000" w:rsidRPr="00000000">
        <w:rPr>
          <w:sz w:val="21"/>
          <w:szCs w:val="21"/>
          <w:rtl w:val="0"/>
        </w:rPr>
        <w:t xml:space="preserve">Review:</w:t>
      </w:r>
    </w:p>
    <w:p w:rsidR="00000000" w:rsidDel="00000000" w:rsidP="00000000" w:rsidRDefault="00000000" w:rsidRPr="00000000" w14:paraId="00000017">
      <w:pPr>
        <w:rPr>
          <w:sz w:val="21"/>
          <w:szCs w:val="21"/>
        </w:rPr>
      </w:pPr>
      <w:r w:rsidDel="00000000" w:rsidR="00000000" w:rsidRPr="00000000">
        <w:rPr>
          <w:rFonts w:ascii="Arial Unicode MS" w:cs="Arial Unicode MS" w:eastAsia="Arial Unicode MS" w:hAnsi="Arial Unicode MS"/>
          <w:sz w:val="21"/>
          <w:szCs w:val="21"/>
          <w:rtl w:val="0"/>
        </w:rPr>
        <w:t xml:space="preserve">1. 一开始题目的要求是implement一个hashmap for any class， 思路有些混乱，然后更进一步specify说就当是一个hashmap for integer，才把思路理顺写完整个代码，怀疑是一开始的表现不佳。</w:t>
      </w:r>
    </w:p>
    <w:p w:rsidR="00000000" w:rsidDel="00000000" w:rsidP="00000000" w:rsidRDefault="00000000" w:rsidRPr="00000000" w14:paraId="00000018">
      <w:pPr>
        <w:rPr>
          <w:sz w:val="21"/>
          <w:szCs w:val="21"/>
        </w:rPr>
      </w:pPr>
      <w:r w:rsidDel="00000000" w:rsidR="00000000" w:rsidRPr="00000000">
        <w:rPr>
          <w:rFonts w:ascii="Arial Unicode MS" w:cs="Arial Unicode MS" w:eastAsia="Arial Unicode MS" w:hAnsi="Arial Unicode MS"/>
          <w:sz w:val="21"/>
          <w:szCs w:val="21"/>
          <w:rtl w:val="0"/>
        </w:rPr>
        <w:t xml:space="preserve">2. 查过java API后发现Pair&lt;Integer, Integer&gt;的部分用是Entry而不是Pair，这里把java和c++的类搞混了，可能也是一个扣分点。</w:t>
      </w:r>
    </w:p>
    <w:p w:rsidR="00000000" w:rsidDel="00000000" w:rsidP="00000000" w:rsidRDefault="00000000" w:rsidRPr="00000000" w14:paraId="00000019">
      <w:pPr>
        <w:rPr>
          <w:ins w:author="Z" w:id="0" w:date="2023-04-05T02:22:03Z"/>
          <w:sz w:val="21"/>
          <w:szCs w:val="21"/>
        </w:rPr>
      </w:pPr>
      <w:ins w:author="Z" w:id="0" w:date="2023-04-05T02:22:03Z">
        <w:r w:rsidDel="00000000" w:rsidR="00000000" w:rsidRPr="00000000">
          <w:rPr>
            <w:rtl w:val="0"/>
          </w:rPr>
        </w:r>
      </w:ins>
    </w:p>
    <w:p w:rsidR="00000000" w:rsidDel="00000000" w:rsidP="00000000" w:rsidRDefault="00000000" w:rsidRPr="00000000" w14:paraId="0000001A">
      <w:pPr>
        <w:rPr>
          <w:ins w:author="Z" w:id="0" w:date="2023-04-05T02:22:03Z"/>
          <w:color w:val="ff0000"/>
          <w:sz w:val="21"/>
          <w:szCs w:val="21"/>
          <w:rPrChange w:author="Z" w:id="1" w:date="2023-04-05T02:27:14Z">
            <w:rPr>
              <w:sz w:val="21"/>
              <w:szCs w:val="21"/>
            </w:rPr>
          </w:rPrChange>
        </w:rPr>
      </w:pPr>
      <w:ins w:author="Z" w:id="0" w:date="2023-04-05T02:22:03Z">
        <w:r w:rsidDel="00000000" w:rsidR="00000000" w:rsidRPr="00000000">
          <w:rPr>
            <w:color w:val="ff0000"/>
            <w:sz w:val="21"/>
            <w:szCs w:val="21"/>
            <w:rtl w:val="0"/>
            <w:rPrChange w:author="Z" w:id="1" w:date="2023-04-05T02:27:14Z">
              <w:rPr>
                <w:sz w:val="21"/>
                <w:szCs w:val="21"/>
              </w:rPr>
            </w:rPrChange>
          </w:rPr>
          <w:t xml:space="preserve">扣分点：</w:t>
        </w:r>
      </w:ins>
    </w:p>
    <w:p w:rsidR="00000000" w:rsidDel="00000000" w:rsidP="00000000" w:rsidRDefault="00000000" w:rsidRPr="00000000" w14:paraId="0000001B">
      <w:pPr>
        <w:numPr>
          <w:ilvl w:val="0"/>
          <w:numId w:val="4"/>
        </w:numPr>
        <w:ind w:left="720" w:hanging="360"/>
        <w:rPr>
          <w:ins w:author="Z" w:id="0" w:date="2023-04-05T02:22:03Z"/>
          <w:color w:val="ff0000"/>
          <w:sz w:val="21"/>
          <w:szCs w:val="21"/>
        </w:rPr>
      </w:pPr>
      <w:ins w:author="Z" w:id="0" w:date="2023-04-05T02:22:03Z">
        <w:r w:rsidDel="00000000" w:rsidR="00000000" w:rsidRPr="00000000">
          <w:rPr>
            <w:color w:val="ff0000"/>
            <w:sz w:val="21"/>
            <w:szCs w:val="21"/>
            <w:rtl w:val="0"/>
            <w:rPrChange w:author="Z" w:id="1" w:date="2023-04-05T02:27:14Z">
              <w:rPr>
                <w:sz w:val="21"/>
                <w:szCs w:val="21"/>
              </w:rPr>
            </w:rPrChange>
          </w:rPr>
          <w:t xml:space="preserve">概念部分：</w:t>
        </w:r>
        <w:r w:rsidDel="00000000" w:rsidR="00000000" w:rsidRPr="00000000">
          <w:fldChar w:fldCharType="begin"/>
        </w:r>
        <w:r w:rsidDel="00000000" w:rsidR="00000000" w:rsidRPr="00000000">
          <w:instrText xml:space="preserve">HYPERLINK "https://www.geeksforgeeks.org/equals-hashcode-methods-java/"</w:instrText>
        </w:r>
        <w:r w:rsidDel="00000000" w:rsidR="00000000" w:rsidRPr="00000000">
          <w:fldChar w:fldCharType="separate"/>
        </w:r>
        <w:r w:rsidDel="00000000" w:rsidR="00000000" w:rsidRPr="00000000">
          <w:rPr>
            <w:color w:val="ff0000"/>
            <w:sz w:val="21"/>
            <w:szCs w:val="21"/>
            <w:rtl w:val="0"/>
            <w:rPrChange w:author="Z" w:id="1" w:date="2023-04-05T02:27:14Z">
              <w:rPr>
                <w:sz w:val="21"/>
                <w:szCs w:val="21"/>
              </w:rPr>
            </w:rPrChange>
          </w:rPr>
          <w:t xml:space="preserve">hashcode，compare</w:t>
        </w:r>
        <w:r w:rsidDel="00000000" w:rsidR="00000000" w:rsidRPr="00000000">
          <w:fldChar w:fldCharType="end"/>
        </w:r>
        <w:r w:rsidDel="00000000" w:rsidR="00000000" w:rsidRPr="00000000">
          <w:rPr>
            <w:color w:val="ff0000"/>
            <w:sz w:val="21"/>
            <w:szCs w:val="21"/>
            <w:rtl w:val="0"/>
            <w:rPrChange w:author="Z" w:id="1" w:date="2023-04-05T02:27:14Z">
              <w:rPr>
                <w:sz w:val="21"/>
                <w:szCs w:val="21"/>
              </w:rPr>
            </w:rPrChange>
          </w:rPr>
          <w:t xml:space="preserve">这种general的部分不理解。说明java的语言特性掌握不够深。</w:t>
        </w:r>
      </w:ins>
    </w:p>
    <w:p w:rsidR="00000000" w:rsidDel="00000000" w:rsidP="00000000" w:rsidRDefault="00000000" w:rsidRPr="00000000" w14:paraId="0000001C">
      <w:pPr>
        <w:numPr>
          <w:ilvl w:val="0"/>
          <w:numId w:val="4"/>
        </w:numPr>
        <w:ind w:left="720" w:hanging="360"/>
        <w:rPr>
          <w:ins w:author="Z" w:id="0" w:date="2023-04-05T02:22:03Z"/>
          <w:color w:val="ff0000"/>
          <w:sz w:val="21"/>
          <w:szCs w:val="21"/>
        </w:rPr>
      </w:pPr>
      <w:ins w:author="Z" w:id="0" w:date="2023-04-05T02:22:03Z">
        <w:r w:rsidDel="00000000" w:rsidR="00000000" w:rsidRPr="00000000">
          <w:rPr>
            <w:color w:val="ff0000"/>
            <w:sz w:val="21"/>
            <w:szCs w:val="21"/>
            <w:rtl w:val="0"/>
            <w:rPrChange w:author="Z" w:id="1" w:date="2023-04-05T02:27:14Z">
              <w:rPr>
                <w:sz w:val="21"/>
                <w:szCs w:val="21"/>
              </w:rPr>
            </w:rPrChange>
          </w:rPr>
          <w:t xml:space="preserve">中小型公司对概念的理解，包括上手能力要求高</w:t>
        </w:r>
      </w:ins>
    </w:p>
    <w:p w:rsidR="00000000" w:rsidDel="00000000" w:rsidP="00000000" w:rsidRDefault="00000000" w:rsidRPr="00000000" w14:paraId="0000001D">
      <w:pPr>
        <w:numPr>
          <w:ilvl w:val="0"/>
          <w:numId w:val="4"/>
        </w:numPr>
        <w:ind w:left="720" w:hanging="360"/>
        <w:rPr>
          <w:ins w:author="Z" w:id="0" w:date="2023-04-05T02:22:03Z"/>
          <w:color w:val="ff0000"/>
          <w:sz w:val="21"/>
          <w:szCs w:val="21"/>
        </w:rPr>
      </w:pPr>
      <w:ins w:author="Z" w:id="0" w:date="2023-04-05T02:22:03Z">
        <w:r w:rsidDel="00000000" w:rsidR="00000000" w:rsidRPr="00000000">
          <w:rPr>
            <w:color w:val="ff0000"/>
            <w:sz w:val="21"/>
            <w:szCs w:val="21"/>
            <w:rtl w:val="0"/>
            <w:rPrChange w:author="Z" w:id="1" w:date="2023-04-05T02:27:14Z">
              <w:rPr>
                <w:sz w:val="21"/>
                <w:szCs w:val="21"/>
              </w:rPr>
            </w:rPrChange>
          </w:rPr>
          <w:t xml:space="preserve">remove（），怎么删掉？</w:t>
        </w:r>
      </w:ins>
    </w:p>
    <w:p w:rsidR="00000000" w:rsidDel="00000000" w:rsidP="00000000" w:rsidRDefault="00000000" w:rsidRPr="00000000" w14:paraId="0000001E">
      <w:pPr>
        <w:numPr>
          <w:ilvl w:val="1"/>
          <w:numId w:val="4"/>
        </w:numPr>
        <w:ind w:left="1440" w:hanging="360"/>
        <w:rPr>
          <w:sz w:val="21"/>
          <w:szCs w:val="21"/>
          <w:u w:val="none"/>
          <w:rPrChange w:author="Z" w:id="2" w:date="2023-04-05T02:22:03Z">
            <w:rPr>
              <w:sz w:val="21"/>
              <w:szCs w:val="21"/>
            </w:rPr>
          </w:rPrChange>
        </w:rPr>
        <w:pPrChange w:author="Z" w:id="0" w:date="2023-04-05T02:22:03Z">
          <w:pPr/>
        </w:pPrChange>
      </w:pPr>
      <w:ins w:author="Z" w:id="0" w:date="2023-04-05T02:22:03Z">
        <w:r w:rsidDel="00000000" w:rsidR="00000000" w:rsidRPr="00000000">
          <w:rPr>
            <w:color w:val="ff0000"/>
            <w:sz w:val="21"/>
            <w:szCs w:val="21"/>
            <w:rtl w:val="0"/>
            <w:rPrChange w:author="Z" w:id="1" w:date="2023-04-05T02:27:14Z">
              <w:rPr>
                <w:sz w:val="21"/>
                <w:szCs w:val="21"/>
              </w:rPr>
            </w:rPrChange>
          </w:rPr>
          <w:t xml:space="preserve">时间开销比较大。linkedinlist时间开销小很多。arraylist  remove开销大。</w:t>
        </w:r>
      </w:ins>
      <w:r w:rsidDel="00000000" w:rsidR="00000000" w:rsidRPr="00000000">
        <w:rPr>
          <w:rtl w:val="0"/>
        </w:rPr>
      </w:r>
    </w:p>
    <w:p w:rsidR="00000000" w:rsidDel="00000000" w:rsidP="00000000" w:rsidRDefault="00000000" w:rsidRPr="00000000" w14:paraId="0000001F">
      <w:pPr>
        <w:rPr>
          <w:sz w:val="21"/>
          <w:szCs w:val="21"/>
        </w:rPr>
      </w:pPr>
      <w:r w:rsidDel="00000000" w:rsidR="00000000" w:rsidRPr="00000000">
        <w:rPr>
          <w:rtl w:val="0"/>
        </w:rPr>
      </w:r>
    </w:p>
    <w:p w:rsidR="00000000" w:rsidDel="00000000" w:rsidP="00000000" w:rsidRDefault="00000000" w:rsidRPr="00000000" w14:paraId="00000020">
      <w:pPr>
        <w:rPr>
          <w:sz w:val="21"/>
          <w:szCs w:val="21"/>
        </w:rPr>
      </w:pPr>
      <w:r w:rsidDel="00000000" w:rsidR="00000000" w:rsidRPr="00000000">
        <w:rPr>
          <w:rtl w:val="0"/>
        </w:rPr>
      </w:r>
    </w:p>
    <w:p w:rsidR="00000000" w:rsidDel="00000000" w:rsidP="00000000" w:rsidRDefault="00000000" w:rsidRPr="00000000" w14:paraId="00000021">
      <w:pPr>
        <w:rPr>
          <w:sz w:val="21"/>
          <w:szCs w:val="21"/>
        </w:rPr>
      </w:pPr>
      <w:r w:rsidDel="00000000" w:rsidR="00000000" w:rsidRPr="00000000">
        <w:rPr>
          <w:sz w:val="21"/>
          <w:szCs w:val="21"/>
          <w:rtl w:val="0"/>
        </w:rPr>
        <w:t xml:space="preserve">VO2:</w:t>
      </w:r>
    </w:p>
    <w:p w:rsidR="00000000" w:rsidDel="00000000" w:rsidP="00000000" w:rsidRDefault="00000000" w:rsidRPr="00000000" w14:paraId="00000022">
      <w:pPr>
        <w:rPr>
          <w:sz w:val="21"/>
          <w:szCs w:val="21"/>
        </w:rPr>
      </w:pPr>
      <w:ins w:author="Z" w:id="3" w:date="2023-04-05T02:33:26Z">
        <w:r w:rsidDel="00000000" w:rsidR="00000000" w:rsidRPr="00000000">
          <w:rPr>
            <w:sz w:val="21"/>
            <w:szCs w:val="21"/>
            <w:rtl w:val="0"/>
          </w:rPr>
          <w:t xml:space="preserve">Implement</w:t>
        </w:r>
      </w:ins>
      <w:del w:author="Z" w:id="3" w:date="2023-04-05T02:33:26Z">
        <w:r w:rsidDel="00000000" w:rsidR="00000000" w:rsidRPr="00000000">
          <w:rPr>
            <w:sz w:val="21"/>
            <w:szCs w:val="21"/>
            <w:rtl w:val="0"/>
          </w:rPr>
          <w:delText xml:space="preserve">Implemtn</w:delText>
        </w:r>
      </w:del>
      <w:r w:rsidDel="00000000" w:rsidR="00000000" w:rsidRPr="00000000">
        <w:rPr>
          <w:sz w:val="21"/>
          <w:szCs w:val="21"/>
          <w:rtl w:val="0"/>
        </w:rPr>
        <w:t xml:space="preserve"> a service with two method:</w:t>
      </w:r>
    </w:p>
    <w:p w:rsidR="00000000" w:rsidDel="00000000" w:rsidP="00000000" w:rsidRDefault="00000000" w:rsidRPr="00000000" w14:paraId="00000023">
      <w:pPr>
        <w:rPr>
          <w:sz w:val="21"/>
          <w:szCs w:val="21"/>
        </w:rPr>
      </w:pPr>
      <w:r w:rsidDel="00000000" w:rsidR="00000000" w:rsidRPr="00000000">
        <w:rPr>
          <w:sz w:val="21"/>
          <w:szCs w:val="21"/>
          <w:rtl w:val="0"/>
        </w:rPr>
        <w:t xml:space="preserve">1. Store document:</w:t>
      </w:r>
    </w:p>
    <w:p w:rsidR="00000000" w:rsidDel="00000000" w:rsidP="00000000" w:rsidRDefault="00000000" w:rsidRPr="00000000" w14:paraId="00000024">
      <w:pPr>
        <w:rPr>
          <w:sz w:val="21"/>
          <w:szCs w:val="21"/>
        </w:rPr>
      </w:pPr>
      <w:r w:rsidDel="00000000" w:rsidR="00000000" w:rsidRPr="00000000">
        <w:rPr>
          <w:sz w:val="21"/>
          <w:szCs w:val="21"/>
          <w:rtl w:val="0"/>
        </w:rPr>
        <w:tab/>
        <w:t xml:space="preserve">// not specified, assumed</w:t>
      </w:r>
    </w:p>
    <w:p w:rsidR="00000000" w:rsidDel="00000000" w:rsidP="00000000" w:rsidRDefault="00000000" w:rsidRPr="00000000" w14:paraId="00000025">
      <w:pPr>
        <w:rPr>
          <w:sz w:val="21"/>
          <w:szCs w:val="21"/>
        </w:rPr>
      </w:pPr>
      <w:r w:rsidDel="00000000" w:rsidR="00000000" w:rsidRPr="00000000">
        <w:rPr>
          <w:sz w:val="21"/>
          <w:szCs w:val="21"/>
          <w:rtl w:val="0"/>
        </w:rPr>
        <w:tab/>
        <w:t xml:space="preserve">List&lt;String&gt; document; </w:t>
      </w:r>
    </w:p>
    <w:p w:rsidR="00000000" w:rsidDel="00000000" w:rsidP="00000000" w:rsidRDefault="00000000" w:rsidRPr="00000000" w14:paraId="00000026">
      <w:pPr>
        <w:ind w:firstLine="720"/>
        <w:rPr>
          <w:sz w:val="21"/>
          <w:szCs w:val="21"/>
        </w:rPr>
      </w:pPr>
      <w:r w:rsidDel="00000000" w:rsidR="00000000" w:rsidRPr="00000000">
        <w:rPr>
          <w:sz w:val="21"/>
          <w:szCs w:val="21"/>
          <w:rtl w:val="0"/>
        </w:rPr>
        <w:t xml:space="preserve">// document[0] is ID</w:t>
      </w:r>
    </w:p>
    <w:p w:rsidR="00000000" w:rsidDel="00000000" w:rsidP="00000000" w:rsidRDefault="00000000" w:rsidRPr="00000000" w14:paraId="00000027">
      <w:pPr>
        <w:rPr>
          <w:sz w:val="21"/>
          <w:szCs w:val="21"/>
        </w:rPr>
      </w:pPr>
      <w:r w:rsidDel="00000000" w:rsidR="00000000" w:rsidRPr="00000000">
        <w:rPr>
          <w:sz w:val="21"/>
          <w:szCs w:val="21"/>
          <w:rtl w:val="0"/>
        </w:rPr>
        <w:tab/>
        <w:t xml:space="preserve">// store document</w:t>
      </w:r>
    </w:p>
    <w:p w:rsidR="00000000" w:rsidDel="00000000" w:rsidP="00000000" w:rsidRDefault="00000000" w:rsidRPr="00000000" w14:paraId="00000028">
      <w:pPr>
        <w:rPr>
          <w:sz w:val="21"/>
          <w:szCs w:val="21"/>
        </w:rPr>
      </w:pPr>
      <w:r w:rsidDel="00000000" w:rsidR="00000000" w:rsidRPr="00000000">
        <w:rPr>
          <w:sz w:val="21"/>
          <w:szCs w:val="21"/>
          <w:rtl w:val="0"/>
        </w:rPr>
        <w:tab/>
        <w:t xml:space="preserve">Map&lt;</w:t>
      </w:r>
      <w:commentRangeStart w:id="0"/>
      <w:commentRangeStart w:id="1"/>
      <w:commentRangeStart w:id="2"/>
      <w:r w:rsidDel="00000000" w:rsidR="00000000" w:rsidRPr="00000000">
        <w:rPr>
          <w:sz w:val="21"/>
          <w:szCs w:val="21"/>
          <w:rtl w:val="0"/>
        </w:rPr>
        <w:t xml:space="preserve">String</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sz w:val="21"/>
          <w:szCs w:val="21"/>
          <w:rtl w:val="0"/>
        </w:rPr>
        <w:t xml:space="preserve">, List&lt;String&gt;&gt; data;  // key : value -&gt; ID : Document</w:t>
      </w:r>
    </w:p>
    <w:p w:rsidR="00000000" w:rsidDel="00000000" w:rsidP="00000000" w:rsidRDefault="00000000" w:rsidRPr="00000000" w14:paraId="00000029">
      <w:pPr>
        <w:rPr>
          <w:ins w:author="Z" w:id="4" w:date="2023-04-05T02:34:32Z"/>
          <w:sz w:val="21"/>
          <w:szCs w:val="21"/>
        </w:rPr>
      </w:pPr>
      <w:r w:rsidDel="00000000" w:rsidR="00000000" w:rsidRPr="00000000">
        <w:rPr>
          <w:sz w:val="21"/>
          <w:szCs w:val="21"/>
          <w:rtl w:val="0"/>
        </w:rPr>
        <w:tab/>
        <w:t xml:space="preserve">// key: ID, Value: List&lt;String&gt; words in the document</w:t>
      </w:r>
      <w:ins w:author="Z" w:id="4" w:date="2023-04-05T02:34:32Z">
        <w:r w:rsidDel="00000000" w:rsidR="00000000" w:rsidRPr="00000000">
          <w:rPr>
            <w:rtl w:val="0"/>
          </w:rPr>
        </w:r>
      </w:ins>
    </w:p>
    <w:p w:rsidR="00000000" w:rsidDel="00000000" w:rsidP="00000000" w:rsidRDefault="00000000" w:rsidRPr="00000000" w14:paraId="0000002A">
      <w:pPr>
        <w:rPr>
          <w:ins w:author="Z" w:id="4" w:date="2023-04-05T02:34:32Z"/>
          <w:sz w:val="21"/>
          <w:szCs w:val="21"/>
        </w:rPr>
      </w:pPr>
      <w:ins w:author="Z" w:id="4" w:date="2023-04-05T02:34:32Z">
        <w:r w:rsidDel="00000000" w:rsidR="00000000" w:rsidRPr="00000000">
          <w:rPr>
            <w:rtl w:val="0"/>
          </w:rPr>
        </w:r>
      </w:ins>
    </w:p>
    <w:p w:rsidR="00000000" w:rsidDel="00000000" w:rsidP="00000000" w:rsidRDefault="00000000" w:rsidRPr="00000000" w14:paraId="0000002B">
      <w:pPr>
        <w:rPr>
          <w:ins w:author="Z" w:id="4" w:date="2023-04-05T02:34:32Z"/>
          <w:sz w:val="21"/>
          <w:szCs w:val="21"/>
        </w:rPr>
      </w:pPr>
      <w:ins w:author="Z" w:id="4" w:date="2023-04-05T02:34:32Z">
        <w:r w:rsidDel="00000000" w:rsidR="00000000" w:rsidRPr="00000000">
          <w:rPr>
            <w:sz w:val="21"/>
            <w:szCs w:val="21"/>
            <w:rtl w:val="0"/>
          </w:rPr>
          <w:t xml:space="preserve">面试技巧：</w:t>
        </w:r>
      </w:ins>
    </w:p>
    <w:p w:rsidR="00000000" w:rsidDel="00000000" w:rsidP="00000000" w:rsidRDefault="00000000" w:rsidRPr="00000000" w14:paraId="0000002C">
      <w:pPr>
        <w:numPr>
          <w:ilvl w:val="0"/>
          <w:numId w:val="1"/>
        </w:numPr>
        <w:ind w:left="720" w:hanging="360"/>
        <w:rPr>
          <w:ins w:author="Z" w:id="4" w:date="2023-04-05T02:34:32Z"/>
          <w:sz w:val="21"/>
          <w:szCs w:val="21"/>
          <w:u w:val="none"/>
        </w:rPr>
      </w:pPr>
      <w:ins w:author="Z" w:id="4" w:date="2023-04-05T02:34:32Z">
        <w:r w:rsidDel="00000000" w:rsidR="00000000" w:rsidRPr="00000000">
          <w:rPr>
            <w:sz w:val="21"/>
            <w:szCs w:val="21"/>
            <w:rtl w:val="0"/>
          </w:rPr>
          <w:t xml:space="preserve">record down what you have discussed via comment因为面试官之后还有hiring commitee看你的代码，包括coding pad。如果你什么都没有写，没有办法backtrace。尽量留下你的思路，包括讨论出来的结果。</w:t>
        </w:r>
      </w:ins>
    </w:p>
    <w:p w:rsidR="00000000" w:rsidDel="00000000" w:rsidP="00000000" w:rsidRDefault="00000000" w:rsidRPr="00000000" w14:paraId="0000002D">
      <w:pPr>
        <w:numPr>
          <w:ilvl w:val="1"/>
          <w:numId w:val="1"/>
        </w:numPr>
        <w:ind w:left="1440" w:hanging="360"/>
        <w:rPr>
          <w:ins w:author="Z" w:id="4" w:date="2023-04-05T02:34:32Z"/>
          <w:sz w:val="21"/>
          <w:szCs w:val="21"/>
          <w:u w:val="none"/>
        </w:rPr>
      </w:pPr>
      <w:ins w:author="Z" w:id="4" w:date="2023-04-05T02:34:32Z">
        <w:r w:rsidDel="00000000" w:rsidR="00000000" w:rsidRPr="00000000">
          <w:rPr>
            <w:sz w:val="21"/>
            <w:szCs w:val="21"/>
            <w:rtl w:val="0"/>
          </w:rPr>
          <w:t xml:space="preserve">比如map的key和value分别代表的语义。</w:t>
        </w:r>
        <w:r w:rsidDel="00000000" w:rsidR="00000000" w:rsidRPr="00000000">
          <w:rPr>
            <w:rtl w:val="0"/>
          </w:rPr>
        </w:r>
      </w:ins>
    </w:p>
    <w:p w:rsidR="00000000" w:rsidDel="00000000" w:rsidP="00000000" w:rsidRDefault="00000000" w:rsidRPr="00000000" w14:paraId="0000002E">
      <w:pPr>
        <w:rPr>
          <w:ins w:author="Z" w:id="4" w:date="2023-04-05T02:34:32Z"/>
          <w:sz w:val="21"/>
          <w:szCs w:val="21"/>
        </w:rPr>
      </w:pPr>
      <w:ins w:author="Z" w:id="4" w:date="2023-04-05T02:34:32Z">
        <w:r w:rsidDel="00000000" w:rsidR="00000000" w:rsidRPr="00000000">
          <w:rPr>
            <w:rtl w:val="0"/>
          </w:rPr>
        </w:r>
      </w:ins>
    </w:p>
    <w:p w:rsidR="00000000" w:rsidDel="00000000" w:rsidP="00000000" w:rsidRDefault="00000000" w:rsidRPr="00000000" w14:paraId="0000002F">
      <w:pPr>
        <w:rPr>
          <w:ins w:author="Z" w:id="4" w:date="2023-04-05T02:34:32Z"/>
          <w:sz w:val="21"/>
          <w:szCs w:val="21"/>
        </w:rPr>
      </w:pPr>
      <w:ins w:author="Z" w:id="4" w:date="2023-04-05T02:34:32Z">
        <w:r w:rsidDel="00000000" w:rsidR="00000000" w:rsidRPr="00000000">
          <w:rPr>
            <w:rtl w:val="0"/>
          </w:rPr>
        </w:r>
      </w:ins>
    </w:p>
    <w:p w:rsidR="00000000" w:rsidDel="00000000" w:rsidP="00000000" w:rsidRDefault="00000000" w:rsidRPr="00000000" w14:paraId="00000030">
      <w:pPr>
        <w:rPr>
          <w:sz w:val="21"/>
          <w:szCs w:val="21"/>
        </w:rPr>
      </w:pPr>
      <w:r w:rsidDel="00000000" w:rsidR="00000000" w:rsidRPr="00000000">
        <w:rPr>
          <w:rtl w:val="0"/>
        </w:rPr>
      </w:r>
    </w:p>
    <w:p w:rsidR="00000000" w:rsidDel="00000000" w:rsidP="00000000" w:rsidRDefault="00000000" w:rsidRPr="00000000" w14:paraId="00000031">
      <w:pPr>
        <w:rPr>
          <w:sz w:val="21"/>
          <w:szCs w:val="21"/>
        </w:rPr>
      </w:pPr>
      <w:r w:rsidDel="00000000" w:rsidR="00000000" w:rsidRPr="00000000">
        <w:rPr>
          <w:sz w:val="21"/>
          <w:szCs w:val="21"/>
          <w:rtl w:val="0"/>
        </w:rPr>
        <w:tab/>
      </w:r>
    </w:p>
    <w:p w:rsidR="00000000" w:rsidDel="00000000" w:rsidP="00000000" w:rsidRDefault="00000000" w:rsidRPr="00000000" w14:paraId="00000032">
      <w:pPr>
        <w:rPr>
          <w:sz w:val="21"/>
          <w:szCs w:val="21"/>
        </w:rPr>
      </w:pPr>
      <w:r w:rsidDel="00000000" w:rsidR="00000000" w:rsidRPr="00000000">
        <w:rPr>
          <w:sz w:val="21"/>
          <w:szCs w:val="21"/>
          <w:rtl w:val="0"/>
        </w:rPr>
        <w:t xml:space="preserve">2. Answer questions:</w:t>
      </w:r>
    </w:p>
    <w:p w:rsidR="00000000" w:rsidDel="00000000" w:rsidP="00000000" w:rsidRDefault="00000000" w:rsidRPr="00000000" w14:paraId="00000033">
      <w:pPr>
        <w:rPr>
          <w:sz w:val="21"/>
          <w:szCs w:val="21"/>
        </w:rPr>
      </w:pPr>
      <w:r w:rsidDel="00000000" w:rsidR="00000000" w:rsidRPr="00000000">
        <w:rPr>
          <w:sz w:val="21"/>
          <w:szCs w:val="21"/>
          <w:rtl w:val="0"/>
        </w:rPr>
        <w:tab/>
        <w:t xml:space="preserve">Question: whether the database contains </w:t>
      </w:r>
      <w:commentRangeStart w:id="3"/>
      <w:r w:rsidDel="00000000" w:rsidR="00000000" w:rsidRPr="00000000">
        <w:rPr>
          <w:sz w:val="21"/>
          <w:szCs w:val="21"/>
          <w:rtl w:val="0"/>
        </w:rPr>
        <w:t xml:space="preserve">A or/and B or/and C</w:t>
      </w:r>
      <w:commentRangeEnd w:id="3"/>
      <w:r w:rsidDel="00000000" w:rsidR="00000000" w:rsidRPr="00000000">
        <w:commentReference w:id="3"/>
      </w:r>
      <w:r w:rsidDel="00000000" w:rsidR="00000000" w:rsidRPr="00000000">
        <w:rPr>
          <w:sz w:val="21"/>
          <w:szCs w:val="21"/>
          <w:rtl w:val="0"/>
        </w:rPr>
        <w:t xml:space="preserve">?</w:t>
      </w:r>
    </w:p>
    <w:p w:rsidR="00000000" w:rsidDel="00000000" w:rsidP="00000000" w:rsidRDefault="00000000" w:rsidRPr="00000000" w14:paraId="00000034">
      <w:pPr>
        <w:rPr>
          <w:sz w:val="21"/>
          <w:szCs w:val="21"/>
        </w:rPr>
      </w:pPr>
      <w:r w:rsidDel="00000000" w:rsidR="00000000" w:rsidRPr="00000000">
        <w:rPr>
          <w:sz w:val="21"/>
          <w:szCs w:val="21"/>
          <w:rtl w:val="0"/>
        </w:rPr>
        <w:tab/>
        <w:tab/>
        <w:t xml:space="preserve">- A, B, C are three words</w:t>
      </w:r>
    </w:p>
    <w:p w:rsidR="00000000" w:rsidDel="00000000" w:rsidP="00000000" w:rsidRDefault="00000000" w:rsidRPr="00000000" w14:paraId="00000035">
      <w:pPr>
        <w:rPr>
          <w:sz w:val="21"/>
          <w:szCs w:val="21"/>
        </w:rPr>
      </w:pPr>
      <w:r w:rsidDel="00000000" w:rsidR="00000000" w:rsidRPr="00000000">
        <w:rPr>
          <w:sz w:val="21"/>
          <w:szCs w:val="21"/>
          <w:rtl w:val="0"/>
        </w:rPr>
        <w:tab/>
        <w:tab/>
        <w:t xml:space="preserve">- the query may contains 1-3 words</w:t>
      </w:r>
    </w:p>
    <w:p w:rsidR="00000000" w:rsidDel="00000000" w:rsidP="00000000" w:rsidRDefault="00000000" w:rsidRPr="00000000" w14:paraId="00000036">
      <w:pPr>
        <w:rPr>
          <w:sz w:val="21"/>
          <w:szCs w:val="21"/>
        </w:rPr>
      </w:pPr>
      <w:r w:rsidDel="00000000" w:rsidR="00000000" w:rsidRPr="00000000">
        <w:rPr>
          <w:sz w:val="21"/>
          <w:szCs w:val="21"/>
          <w:rtl w:val="0"/>
        </w:rPr>
        <w:tab/>
        <w:tab/>
        <w:t xml:space="preserve">- return only true or false based on the final expression</w:t>
      </w:r>
    </w:p>
    <w:p w:rsidR="00000000" w:rsidDel="00000000" w:rsidP="00000000" w:rsidRDefault="00000000" w:rsidRPr="00000000" w14:paraId="00000037">
      <w:pPr>
        <w:rPr>
          <w:sz w:val="21"/>
          <w:szCs w:val="21"/>
        </w:rPr>
      </w:pPr>
      <w:r w:rsidDel="00000000" w:rsidR="00000000" w:rsidRPr="00000000">
        <w:rPr>
          <w:sz w:val="21"/>
          <w:szCs w:val="21"/>
          <w:rtl w:val="0"/>
        </w:rPr>
        <w:tab/>
        <w:tab/>
        <w:t xml:space="preserve">- parenthesis may exist</w:t>
      </w:r>
    </w:p>
    <w:p w:rsidR="00000000" w:rsidDel="00000000" w:rsidP="00000000" w:rsidRDefault="00000000" w:rsidRPr="00000000" w14:paraId="00000038">
      <w:pPr>
        <w:rPr>
          <w:sz w:val="21"/>
          <w:szCs w:val="21"/>
        </w:rPr>
      </w:pPr>
      <w:r w:rsidDel="00000000" w:rsidR="00000000" w:rsidRPr="00000000">
        <w:rPr>
          <w:sz w:val="21"/>
          <w:szCs w:val="21"/>
          <w:rtl w:val="0"/>
        </w:rPr>
        <w:tab/>
        <w:tab/>
        <w:tab/>
        <w:t xml:space="preserve">- </w:t>
      </w:r>
      <w:commentRangeStart w:id="4"/>
      <w:r w:rsidDel="00000000" w:rsidR="00000000" w:rsidRPr="00000000">
        <w:rPr>
          <w:sz w:val="21"/>
          <w:szCs w:val="21"/>
          <w:rtl w:val="0"/>
        </w:rPr>
        <w:t xml:space="preserve">(A and B) or C</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9">
      <w:pPr>
        <w:rPr>
          <w:ins w:author="Z" w:id="5" w:date="2023-04-05T02:38:41Z"/>
          <w:sz w:val="21"/>
          <w:szCs w:val="21"/>
        </w:rPr>
      </w:pPr>
      <w:r w:rsidDel="00000000" w:rsidR="00000000" w:rsidRPr="00000000">
        <w:rPr>
          <w:sz w:val="21"/>
          <w:szCs w:val="21"/>
          <w:rtl w:val="0"/>
        </w:rPr>
        <w:tab/>
        <w:tab/>
        <w:tab/>
        <w:t xml:space="preserve">- (A or B) and C</w:t>
      </w:r>
      <w:ins w:author="Z" w:id="5" w:date="2023-04-05T02:38:41Z">
        <w:r w:rsidDel="00000000" w:rsidR="00000000" w:rsidRPr="00000000">
          <w:rPr>
            <w:rtl w:val="0"/>
          </w:rPr>
        </w:r>
      </w:ins>
    </w:p>
    <w:p w:rsidR="00000000" w:rsidDel="00000000" w:rsidP="00000000" w:rsidRDefault="00000000" w:rsidRPr="00000000" w14:paraId="0000003A">
      <w:pPr>
        <w:rPr>
          <w:ins w:author="Z" w:id="5" w:date="2023-04-05T02:38:41Z"/>
          <w:sz w:val="21"/>
          <w:szCs w:val="21"/>
        </w:rPr>
      </w:pPr>
      <w:ins w:author="Z" w:id="5" w:date="2023-04-05T02:38:41Z">
        <w:r w:rsidDel="00000000" w:rsidR="00000000" w:rsidRPr="00000000">
          <w:rPr>
            <w:rtl w:val="0"/>
          </w:rPr>
        </w:r>
      </w:ins>
    </w:p>
    <w:p w:rsidR="00000000" w:rsidDel="00000000" w:rsidP="00000000" w:rsidRDefault="00000000" w:rsidRPr="00000000" w14:paraId="0000003B">
      <w:pPr>
        <w:rPr>
          <w:ins w:author="Z" w:id="5" w:date="2023-04-05T02:38:41Z"/>
          <w:sz w:val="21"/>
          <w:szCs w:val="21"/>
        </w:rPr>
      </w:pPr>
      <w:ins w:author="Z" w:id="5" w:date="2023-04-05T02:38:41Z">
        <w:r w:rsidDel="00000000" w:rsidR="00000000" w:rsidRPr="00000000">
          <w:rPr>
            <w:rtl w:val="0"/>
          </w:rPr>
        </w:r>
      </w:ins>
    </w:p>
    <w:p w:rsidR="00000000" w:rsidDel="00000000" w:rsidP="00000000" w:rsidRDefault="00000000" w:rsidRPr="00000000" w14:paraId="0000003C">
      <w:pPr>
        <w:rPr>
          <w:ins w:author="Z" w:id="5" w:date="2023-04-05T02:38:41Z"/>
          <w:sz w:val="21"/>
          <w:szCs w:val="21"/>
        </w:rPr>
      </w:pPr>
      <w:ins w:author="Z" w:id="5" w:date="2023-04-05T02:38:41Z">
        <w:r w:rsidDel="00000000" w:rsidR="00000000" w:rsidRPr="00000000">
          <w:rPr>
            <w:sz w:val="21"/>
            <w:szCs w:val="21"/>
            <w:rtl w:val="0"/>
          </w:rPr>
          <w:t xml:space="preserve">面试技巧：</w:t>
        </w:r>
      </w:ins>
    </w:p>
    <w:p w:rsidR="00000000" w:rsidDel="00000000" w:rsidP="00000000" w:rsidRDefault="00000000" w:rsidRPr="00000000" w14:paraId="0000003D">
      <w:pPr>
        <w:numPr>
          <w:ilvl w:val="0"/>
          <w:numId w:val="5"/>
        </w:numPr>
        <w:ind w:left="720" w:hanging="360"/>
        <w:rPr>
          <w:ins w:author="Z" w:id="5" w:date="2023-04-05T02:38:41Z"/>
          <w:sz w:val="21"/>
          <w:szCs w:val="21"/>
          <w:u w:val="none"/>
        </w:rPr>
      </w:pPr>
      <w:ins w:author="Z" w:id="5" w:date="2023-04-05T02:38:41Z">
        <w:r w:rsidDel="00000000" w:rsidR="00000000" w:rsidRPr="00000000">
          <w:rPr>
            <w:sz w:val="21"/>
            <w:szCs w:val="21"/>
            <w:rtl w:val="0"/>
          </w:rPr>
          <w:t xml:space="preserve">从input，output的角度来思考。这样 有帮助你发现具体function的purpose。建议一开始就和面试官clarify。</w:t>
        </w:r>
      </w:ins>
    </w:p>
    <w:p w:rsidR="00000000" w:rsidDel="00000000" w:rsidP="00000000" w:rsidRDefault="00000000" w:rsidRPr="00000000" w14:paraId="0000003E">
      <w:pPr>
        <w:numPr>
          <w:ilvl w:val="0"/>
          <w:numId w:val="5"/>
        </w:numPr>
        <w:ind w:left="720" w:hanging="360"/>
        <w:rPr>
          <w:ins w:author="Z" w:id="5" w:date="2023-04-05T02:38:41Z"/>
          <w:sz w:val="21"/>
          <w:szCs w:val="21"/>
          <w:u w:val="none"/>
        </w:rPr>
      </w:pPr>
      <w:ins w:author="Z" w:id="5" w:date="2023-04-05T02:38:41Z">
        <w:r w:rsidDel="00000000" w:rsidR="00000000" w:rsidRPr="00000000">
          <w:rPr>
            <w:sz w:val="21"/>
            <w:szCs w:val="21"/>
            <w:rtl w:val="0"/>
          </w:rPr>
          <w:t xml:space="preserve">面试的考察一个重点：是否有能力转化ambiguous problem到concrete example。</w:t>
        </w:r>
      </w:ins>
    </w:p>
    <w:p w:rsidR="00000000" w:rsidDel="00000000" w:rsidP="00000000" w:rsidRDefault="00000000" w:rsidRPr="00000000" w14:paraId="0000003F">
      <w:pPr>
        <w:numPr>
          <w:ilvl w:val="0"/>
          <w:numId w:val="5"/>
        </w:numPr>
        <w:ind w:left="720" w:hanging="360"/>
        <w:rPr>
          <w:ins w:author="Z" w:id="5" w:date="2023-04-05T02:38:41Z"/>
          <w:sz w:val="21"/>
          <w:szCs w:val="21"/>
          <w:u w:val="none"/>
        </w:rPr>
      </w:pPr>
      <w:ins w:author="Z" w:id="5" w:date="2023-04-05T02:38:41Z">
        <w:r w:rsidDel="00000000" w:rsidR="00000000" w:rsidRPr="00000000">
          <w:rPr>
            <w:sz w:val="21"/>
            <w:szCs w:val="21"/>
            <w:rtl w:val="0"/>
          </w:rPr>
          <w:t xml:space="preserve">希望你去问一些clarifying question。找元素：什么type，storage system，有没有可能出现不符合要求的type，data volume，streaming data，batch data。</w:t>
        </w:r>
      </w:ins>
    </w:p>
    <w:p w:rsidR="00000000" w:rsidDel="00000000" w:rsidP="00000000" w:rsidRDefault="00000000" w:rsidRPr="00000000" w14:paraId="00000040">
      <w:pPr>
        <w:ind w:left="0" w:firstLine="0"/>
        <w:rPr>
          <w:sz w:val="21"/>
          <w:szCs w:val="21"/>
        </w:rPr>
      </w:pPr>
      <w:r w:rsidDel="00000000" w:rsidR="00000000" w:rsidRPr="00000000">
        <w:rPr>
          <w:rtl w:val="0"/>
        </w:rPr>
      </w:r>
    </w:p>
    <w:p w:rsidR="00000000" w:rsidDel="00000000" w:rsidP="00000000" w:rsidRDefault="00000000" w:rsidRPr="00000000" w14:paraId="00000041">
      <w:pPr>
        <w:ind w:left="0" w:firstLine="0"/>
        <w:rPr>
          <w:sz w:val="21"/>
          <w:szCs w:val="21"/>
        </w:rPr>
      </w:pPr>
      <w:r w:rsidDel="00000000" w:rsidR="00000000" w:rsidRPr="00000000">
        <w:rPr>
          <w:sz w:val="21"/>
          <w:szCs w:val="21"/>
          <w:rtl w:val="0"/>
        </w:rPr>
        <w:t xml:space="preserve">Priority:</w:t>
      </w:r>
    </w:p>
    <w:p w:rsidR="00000000" w:rsidDel="00000000" w:rsidP="00000000" w:rsidRDefault="00000000" w:rsidRPr="00000000" w14:paraId="00000042">
      <w:pPr>
        <w:numPr>
          <w:ilvl w:val="0"/>
          <w:numId w:val="6"/>
        </w:numPr>
        <w:ind w:left="720" w:hanging="360"/>
        <w:rPr>
          <w:sz w:val="21"/>
          <w:szCs w:val="21"/>
          <w:u w:val="none"/>
        </w:rPr>
      </w:pPr>
      <w:r w:rsidDel="00000000" w:rsidR="00000000" w:rsidRPr="00000000">
        <w:rPr>
          <w:sz w:val="21"/>
          <w:szCs w:val="21"/>
          <w:rtl w:val="0"/>
        </w:rPr>
        <w:t xml:space="preserve">Input, output</w:t>
      </w:r>
    </w:p>
    <w:p w:rsidR="00000000" w:rsidDel="00000000" w:rsidP="00000000" w:rsidRDefault="00000000" w:rsidRPr="00000000" w14:paraId="00000043">
      <w:pPr>
        <w:numPr>
          <w:ilvl w:val="0"/>
          <w:numId w:val="6"/>
        </w:numPr>
        <w:ind w:left="720" w:hanging="360"/>
        <w:rPr>
          <w:ins w:author="Z" w:id="6" w:date="2023-04-05T02:45:48Z"/>
          <w:sz w:val="21"/>
          <w:szCs w:val="21"/>
          <w:u w:val="none"/>
        </w:rPr>
      </w:pPr>
      <w:ins w:author="Z" w:id="6" w:date="2023-04-05T02:45:48Z">
        <w:r w:rsidDel="00000000" w:rsidR="00000000" w:rsidRPr="00000000">
          <w:rPr>
            <w:sz w:val="21"/>
            <w:szCs w:val="21"/>
            <w:rtl w:val="0"/>
          </w:rPr>
          <w:t xml:space="preserve">data type</w:t>
        </w:r>
      </w:ins>
    </w:p>
    <w:p w:rsidR="00000000" w:rsidDel="00000000" w:rsidP="00000000" w:rsidRDefault="00000000" w:rsidRPr="00000000" w14:paraId="00000044">
      <w:pPr>
        <w:numPr>
          <w:ilvl w:val="0"/>
          <w:numId w:val="6"/>
        </w:numPr>
        <w:ind w:left="720" w:hanging="360"/>
        <w:rPr>
          <w:ins w:author="Z" w:id="6" w:date="2023-04-05T02:45:48Z"/>
          <w:sz w:val="21"/>
          <w:szCs w:val="21"/>
          <w:u w:val="none"/>
        </w:rPr>
      </w:pPr>
      <w:ins w:author="Z" w:id="6" w:date="2023-04-05T02:45:48Z">
        <w:r w:rsidDel="00000000" w:rsidR="00000000" w:rsidRPr="00000000">
          <w:rPr>
            <w:sz w:val="21"/>
            <w:szCs w:val="21"/>
            <w:rtl w:val="0"/>
          </w:rPr>
          <w:t xml:space="preserve">storage system</w:t>
        </w:r>
      </w:ins>
    </w:p>
    <w:p w:rsidR="00000000" w:rsidDel="00000000" w:rsidP="00000000" w:rsidRDefault="00000000" w:rsidRPr="00000000" w14:paraId="00000045">
      <w:pPr>
        <w:numPr>
          <w:ilvl w:val="0"/>
          <w:numId w:val="6"/>
        </w:numPr>
        <w:ind w:left="720" w:hanging="360"/>
        <w:rPr>
          <w:ins w:author="Z" w:id="6" w:date="2023-04-05T02:45:48Z"/>
          <w:sz w:val="21"/>
          <w:szCs w:val="21"/>
          <w:u w:val="none"/>
        </w:rPr>
      </w:pPr>
      <w:ins w:author="Z" w:id="6" w:date="2023-04-05T02:45:48Z">
        <w:r w:rsidDel="00000000" w:rsidR="00000000" w:rsidRPr="00000000">
          <w:rPr>
            <w:sz w:val="21"/>
            <w:szCs w:val="21"/>
            <w:rtl w:val="0"/>
          </w:rPr>
          <w:t xml:space="preserve">corner case handling needed？</w:t>
        </w:r>
      </w:ins>
    </w:p>
    <w:p w:rsidR="00000000" w:rsidDel="00000000" w:rsidP="00000000" w:rsidRDefault="00000000" w:rsidRPr="00000000" w14:paraId="00000046">
      <w:pPr>
        <w:numPr>
          <w:ilvl w:val="0"/>
          <w:numId w:val="6"/>
        </w:numPr>
        <w:ind w:left="720" w:hanging="360"/>
        <w:rPr>
          <w:ins w:author="Z" w:id="6" w:date="2023-04-05T02:45:48Z"/>
          <w:sz w:val="21"/>
          <w:szCs w:val="21"/>
          <w:u w:val="none"/>
        </w:rPr>
      </w:pPr>
      <w:ins w:author="Z" w:id="6" w:date="2023-04-05T02:45:48Z">
        <w:r w:rsidDel="00000000" w:rsidR="00000000" w:rsidRPr="00000000">
          <w:rPr>
            <w:sz w:val="21"/>
            <w:szCs w:val="21"/>
            <w:rtl w:val="0"/>
          </w:rPr>
          <w:t xml:space="preserve">data volume</w:t>
        </w:r>
      </w:ins>
    </w:p>
    <w:p w:rsidR="00000000" w:rsidDel="00000000" w:rsidP="00000000" w:rsidRDefault="00000000" w:rsidRPr="00000000" w14:paraId="00000047">
      <w:pPr>
        <w:rPr>
          <w:rFonts w:ascii="Arial" w:cs="Arial" w:eastAsia="Arial" w:hAnsi="Arial"/>
          <w:b w:val="0"/>
          <w:i w:val="0"/>
          <w:smallCaps w:val="0"/>
          <w:strike w:val="0"/>
          <w:color w:val="000000"/>
          <w:sz w:val="22"/>
          <w:szCs w:val="22"/>
          <w:u w:val="none"/>
          <w:shd w:fill="auto" w:val="clear"/>
          <w:vertAlign w:val="baseline"/>
          <w:rPrChange w:author="Z" w:id="7" w:date="2023-04-05T02:46:01Z">
            <w:rPr>
              <w:sz w:val="21"/>
              <w:szCs w:val="21"/>
              <w:u w:val="none"/>
            </w:rPr>
          </w:rPrChange>
        </w:rPr>
        <w:pPrChange w:author="Z" w:id="0" w:date="2023-04-05T02:46:01Z">
          <w:pPr>
            <w:numPr>
              <w:ilvl w:val="0"/>
              <w:numId w:val="6"/>
            </w:numPr>
            <w:ind w:left="720" w:hanging="360"/>
          </w:pPr>
        </w:pPrChange>
      </w:pPr>
      <w:r w:rsidDel="00000000" w:rsidR="00000000" w:rsidRPr="00000000">
        <w:rPr>
          <w:rtl w:val="0"/>
        </w:rPr>
      </w:r>
    </w:p>
    <w:p w:rsidR="00000000" w:rsidDel="00000000" w:rsidP="00000000" w:rsidRDefault="00000000" w:rsidRPr="00000000" w14:paraId="00000048">
      <w:pPr>
        <w:ind w:left="0" w:firstLine="0"/>
        <w:rPr>
          <w:rFonts w:ascii="Arial" w:cs="Arial" w:eastAsia="Arial" w:hAnsi="Arial"/>
          <w:b w:val="0"/>
          <w:i w:val="0"/>
          <w:smallCaps w:val="0"/>
          <w:strike w:val="0"/>
          <w:color w:val="000000"/>
          <w:sz w:val="22"/>
          <w:szCs w:val="22"/>
          <w:u w:val="none"/>
          <w:shd w:fill="auto" w:val="clear"/>
          <w:vertAlign w:val="baseline"/>
          <w:rPrChange w:author="Z" w:id="8" w:date="2023-04-05T02:38:41Z">
            <w:rPr>
              <w:sz w:val="21"/>
              <w:szCs w:val="21"/>
            </w:rPr>
          </w:rPrChange>
        </w:rPr>
        <w:pPrChange w:author="Z" w:id="0" w:date="2023-04-05T02:38:41Z">
          <w:pPr/>
        </w:pPrChange>
      </w:pPr>
      <w:r w:rsidDel="00000000" w:rsidR="00000000" w:rsidRPr="00000000">
        <w:rPr>
          <w:rtl w:val="0"/>
        </w:rPr>
      </w:r>
    </w:p>
    <w:p w:rsidR="00000000" w:rsidDel="00000000" w:rsidP="00000000" w:rsidRDefault="00000000" w:rsidRPr="00000000" w14:paraId="00000049">
      <w:pPr>
        <w:rPr>
          <w:sz w:val="21"/>
          <w:szCs w:val="21"/>
        </w:rPr>
      </w:pPr>
      <w:r w:rsidDel="00000000" w:rsidR="00000000" w:rsidRPr="00000000">
        <w:rPr>
          <w:sz w:val="21"/>
          <w:szCs w:val="21"/>
          <w:rtl w:val="0"/>
        </w:rPr>
        <w:t xml:space="preserve">Solution:</w:t>
      </w:r>
    </w:p>
    <w:p w:rsidR="00000000" w:rsidDel="00000000" w:rsidP="00000000" w:rsidRDefault="00000000" w:rsidRPr="00000000" w14:paraId="0000004A">
      <w:pPr>
        <w:rPr>
          <w:sz w:val="21"/>
          <w:szCs w:val="21"/>
        </w:rPr>
      </w:pPr>
      <w:r w:rsidDel="00000000" w:rsidR="00000000" w:rsidRPr="00000000">
        <w:rPr>
          <w:sz w:val="21"/>
          <w:szCs w:val="21"/>
          <w:rtl w:val="0"/>
        </w:rPr>
        <w:t xml:space="preserve">1. Store documents</w:t>
      </w:r>
    </w:p>
    <w:p w:rsidR="00000000" w:rsidDel="00000000" w:rsidP="00000000" w:rsidRDefault="00000000" w:rsidRPr="00000000" w14:paraId="0000004B">
      <w:pPr>
        <w:rPr>
          <w:sz w:val="21"/>
          <w:szCs w:val="21"/>
        </w:rPr>
      </w:pPr>
      <w:r w:rsidDel="00000000" w:rsidR="00000000" w:rsidRPr="00000000">
        <w:rPr>
          <w:sz w:val="21"/>
          <w:szCs w:val="21"/>
          <w:rtl w:val="0"/>
        </w:rPr>
        <w:tab/>
        <w:t xml:space="preserve">List&lt;String&gt; document; // document[0] is ID</w:t>
      </w:r>
    </w:p>
    <w:p w:rsidR="00000000" w:rsidDel="00000000" w:rsidP="00000000" w:rsidRDefault="00000000" w:rsidRPr="00000000" w14:paraId="0000004C">
      <w:pPr>
        <w:rPr>
          <w:sz w:val="21"/>
          <w:szCs w:val="21"/>
        </w:rPr>
      </w:pPr>
      <w:r w:rsidDel="00000000" w:rsidR="00000000" w:rsidRPr="00000000">
        <w:rPr>
          <w:sz w:val="21"/>
          <w:szCs w:val="21"/>
          <w:rtl w:val="0"/>
        </w:rPr>
        <w:tab/>
        <w:t xml:space="preserve">// store document</w:t>
      </w:r>
    </w:p>
    <w:p w:rsidR="00000000" w:rsidDel="00000000" w:rsidP="00000000" w:rsidRDefault="00000000" w:rsidRPr="00000000" w14:paraId="0000004D">
      <w:pPr>
        <w:rPr>
          <w:sz w:val="21"/>
          <w:szCs w:val="21"/>
        </w:rPr>
      </w:pPr>
      <w:r w:rsidDel="00000000" w:rsidR="00000000" w:rsidRPr="00000000">
        <w:rPr>
          <w:sz w:val="21"/>
          <w:szCs w:val="21"/>
          <w:rtl w:val="0"/>
        </w:rPr>
        <w:tab/>
        <w:t xml:space="preserve">Map&lt;String, List&lt;String&gt;&gt; data; </w:t>
      </w:r>
    </w:p>
    <w:p w:rsidR="00000000" w:rsidDel="00000000" w:rsidP="00000000" w:rsidRDefault="00000000" w:rsidRPr="00000000" w14:paraId="0000004E">
      <w:pPr>
        <w:rPr>
          <w:sz w:val="21"/>
          <w:szCs w:val="21"/>
        </w:rPr>
      </w:pPr>
      <w:r w:rsidDel="00000000" w:rsidR="00000000" w:rsidRPr="00000000">
        <w:rPr>
          <w:sz w:val="21"/>
          <w:szCs w:val="21"/>
          <w:rtl w:val="0"/>
        </w:rPr>
        <w:tab/>
        <w:t xml:space="preserve">// key: ID, Value: List&lt;String&gt; words in the document</w:t>
      </w:r>
    </w:p>
    <w:p w:rsidR="00000000" w:rsidDel="00000000" w:rsidP="00000000" w:rsidRDefault="00000000" w:rsidRPr="00000000" w14:paraId="0000004F">
      <w:pPr>
        <w:rPr>
          <w:sz w:val="21"/>
          <w:szCs w:val="21"/>
        </w:rPr>
      </w:pPr>
      <w:r w:rsidDel="00000000" w:rsidR="00000000" w:rsidRPr="00000000">
        <w:rPr>
          <w:sz w:val="21"/>
          <w:szCs w:val="21"/>
          <w:rtl w:val="0"/>
        </w:rPr>
        <w:tab/>
        <w:t xml:space="preserve">Whenever need to add new document, add the document by ID</w:t>
      </w:r>
    </w:p>
    <w:p w:rsidR="00000000" w:rsidDel="00000000" w:rsidP="00000000" w:rsidRDefault="00000000" w:rsidRPr="00000000" w14:paraId="00000050">
      <w:pPr>
        <w:rPr>
          <w:sz w:val="21"/>
          <w:szCs w:val="21"/>
        </w:rPr>
      </w:pPr>
      <w:r w:rsidDel="00000000" w:rsidR="00000000" w:rsidRPr="00000000">
        <w:rPr>
          <w:sz w:val="21"/>
          <w:szCs w:val="21"/>
          <w:rtl w:val="0"/>
        </w:rPr>
        <w:t xml:space="preserve">2. Answer questions:</w:t>
      </w:r>
    </w:p>
    <w:p w:rsidR="00000000" w:rsidDel="00000000" w:rsidP="00000000" w:rsidRDefault="00000000" w:rsidRPr="00000000" w14:paraId="00000051">
      <w:pPr>
        <w:rPr>
          <w:sz w:val="21"/>
          <w:szCs w:val="21"/>
        </w:rPr>
      </w:pPr>
      <w:r w:rsidDel="00000000" w:rsidR="00000000" w:rsidRPr="00000000">
        <w:rPr>
          <w:sz w:val="21"/>
          <w:szCs w:val="21"/>
          <w:rtl w:val="0"/>
        </w:rPr>
        <w:tab/>
        <w:t xml:space="preserve">Assume have method that turn question string into boolean expression.</w:t>
      </w:r>
    </w:p>
    <w:p w:rsidR="00000000" w:rsidDel="00000000" w:rsidP="00000000" w:rsidRDefault="00000000" w:rsidRPr="00000000" w14:paraId="00000052">
      <w:pPr>
        <w:rPr>
          <w:sz w:val="21"/>
          <w:szCs w:val="21"/>
        </w:rPr>
      </w:pPr>
      <w:r w:rsidDel="00000000" w:rsidR="00000000" w:rsidRPr="00000000">
        <w:rPr>
          <w:sz w:val="21"/>
          <w:szCs w:val="21"/>
          <w:rtl w:val="0"/>
        </w:rPr>
        <w:tab/>
        <w:t xml:space="preserve">Search in the database for A, B and C separately and turn them into false and true directly. Then, evaluate logic expression with the true false value. </w:t>
      </w:r>
    </w:p>
    <w:p w:rsidR="00000000" w:rsidDel="00000000" w:rsidP="00000000" w:rsidRDefault="00000000" w:rsidRPr="00000000" w14:paraId="00000053">
      <w:pPr>
        <w:rPr>
          <w:sz w:val="21"/>
          <w:szCs w:val="21"/>
        </w:rPr>
      </w:pPr>
      <w:r w:rsidDel="00000000" w:rsidR="00000000" w:rsidRPr="00000000">
        <w:rPr>
          <w:sz w:val="21"/>
          <w:szCs w:val="21"/>
          <w:rtl w:val="0"/>
        </w:rPr>
        <w:tab/>
        <w:t xml:space="preserve">Evaluate the expression in a stack of string, whenever we encounter the situation that another string of word(A/B/C) is an input and the top of stack is an operator(and/or). Pop the top two string out and evaluate the expression(word1 operator word2), push the result back to the result and keep going, untile there is only one element in the stack, which should be the final True or False of the query. </w:t>
      </w:r>
    </w:p>
    <w:p w:rsidR="00000000" w:rsidDel="00000000" w:rsidP="00000000" w:rsidRDefault="00000000" w:rsidRPr="00000000" w14:paraId="00000054">
      <w:pPr>
        <w:rPr>
          <w:sz w:val="21"/>
          <w:szCs w:val="21"/>
        </w:rPr>
      </w:pPr>
      <w:r w:rsidDel="00000000" w:rsidR="00000000" w:rsidRPr="00000000">
        <w:rPr>
          <w:rFonts w:ascii="Arial Unicode MS" w:cs="Arial Unicode MS" w:eastAsia="Arial Unicode MS" w:hAnsi="Arial Unicode MS"/>
          <w:sz w:val="21"/>
          <w:szCs w:val="21"/>
          <w:rtl w:val="0"/>
        </w:rPr>
        <w:t xml:space="preserve">Optimization：</w:t>
      </w:r>
    </w:p>
    <w:p w:rsidR="00000000" w:rsidDel="00000000" w:rsidP="00000000" w:rsidRDefault="00000000" w:rsidRPr="00000000" w14:paraId="00000055">
      <w:pPr>
        <w:rPr>
          <w:sz w:val="21"/>
          <w:szCs w:val="21"/>
        </w:rPr>
      </w:pPr>
      <w:r w:rsidDel="00000000" w:rsidR="00000000" w:rsidRPr="00000000">
        <w:rPr>
          <w:sz w:val="21"/>
          <w:szCs w:val="21"/>
          <w:rtl w:val="0"/>
        </w:rPr>
        <w:tab/>
        <w:t xml:space="preserve">Instead of string use store int into stack and use map to record the corresponding string of each int to speed up evaluation. </w:t>
      </w:r>
    </w:p>
    <w:p w:rsidR="00000000" w:rsidDel="00000000" w:rsidP="00000000" w:rsidRDefault="00000000" w:rsidRPr="00000000" w14:paraId="00000056">
      <w:pPr>
        <w:rPr>
          <w:sz w:val="21"/>
          <w:szCs w:val="21"/>
        </w:rPr>
      </w:pPr>
      <w:r w:rsidDel="00000000" w:rsidR="00000000" w:rsidRPr="00000000">
        <w:rPr>
          <w:sz w:val="21"/>
          <w:szCs w:val="21"/>
          <w:rtl w:val="0"/>
        </w:rPr>
        <w:t xml:space="preserve">Review:</w:t>
      </w:r>
    </w:p>
    <w:p w:rsidR="00000000" w:rsidDel="00000000" w:rsidP="00000000" w:rsidRDefault="00000000" w:rsidRPr="00000000" w14:paraId="00000057">
      <w:pPr>
        <w:rPr>
          <w:sz w:val="21"/>
          <w:szCs w:val="21"/>
        </w:rPr>
      </w:pPr>
      <w:r w:rsidDel="00000000" w:rsidR="00000000" w:rsidRPr="00000000">
        <w:rPr>
          <w:rFonts w:ascii="Arial Unicode MS" w:cs="Arial Unicode MS" w:eastAsia="Arial Unicode MS" w:hAnsi="Arial Unicode MS"/>
          <w:sz w:val="21"/>
          <w:szCs w:val="21"/>
          <w:rtl w:val="0"/>
        </w:rPr>
        <w:t xml:space="preserve">感觉这题整体回答的思路都比较乱，感觉自己的解法可能并不是面试官想问的内容？因为在我的回答里面好像第一问过分简单，而第二问又过分复杂了。感觉另外一个比较大的问题是类型上为了答题简便很多时候直接assume了string，但是同时又导致在evaluate的时候涉及了很多类型转换，很容易错。优化方案也给的不明确。同时在evaluate expression（stack）的这个部分感觉算法感觉讲的不够清晰，可能也是一个扣分点。</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Project Description</w:t>
        <w:br w:type="textWrapping"/>
      </w:r>
    </w:p>
    <w:p w:rsidR="00000000" w:rsidDel="00000000" w:rsidP="00000000" w:rsidRDefault="00000000" w:rsidRPr="00000000" w14:paraId="0000005C">
      <w:pPr>
        <w:shd w:fill="272822" w:val="clear"/>
        <w:spacing w:line="360" w:lineRule="auto"/>
        <w:rPr>
          <w:rFonts w:ascii="Courier New" w:cs="Courier New" w:eastAsia="Courier New" w:hAnsi="Courier New"/>
          <w:b w:val="1"/>
          <w:color w:val="a6e22e"/>
          <w:sz w:val="18"/>
          <w:szCs w:val="18"/>
        </w:rPr>
      </w:pPr>
      <w:r w:rsidDel="00000000" w:rsidR="00000000" w:rsidRPr="00000000">
        <w:rPr>
          <w:rFonts w:ascii="Courier New" w:cs="Courier New" w:eastAsia="Courier New" w:hAnsi="Courier New"/>
          <w:b w:val="1"/>
          <w:color w:val="a6e22e"/>
          <w:sz w:val="18"/>
          <w:szCs w:val="18"/>
          <w:rtl w:val="0"/>
        </w:rPr>
        <w:t xml:space="preserve"># Eulerity Hackathon Challenge</w:t>
      </w:r>
    </w:p>
    <w:p w:rsidR="00000000" w:rsidDel="00000000" w:rsidP="00000000" w:rsidRDefault="00000000" w:rsidRPr="00000000" w14:paraId="0000005D">
      <w:pPr>
        <w:shd w:fill="272822" w:val="clear"/>
        <w:spacing w:line="36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Congratulations on making it to this stage of Eulerity's interview process! In this folder is a project for a partially built web application whose goal is to crawl a provided URL and pick out the images from it. This README will provide more information about the goals of the project, its structure, and setup and submission instructions.</w:t>
      </w:r>
    </w:p>
    <w:p w:rsidR="00000000" w:rsidDel="00000000" w:rsidP="00000000" w:rsidRDefault="00000000" w:rsidRPr="00000000" w14:paraId="0000005E">
      <w:pPr>
        <w:shd w:fill="272822" w:val="clear"/>
        <w:spacing w:line="360" w:lineRule="auto"/>
        <w:rPr>
          <w:rFonts w:ascii="Courier New" w:cs="Courier New" w:eastAsia="Courier New" w:hAnsi="Courier New"/>
          <w:color w:val="f8f8f2"/>
          <w:sz w:val="18"/>
          <w:szCs w:val="18"/>
        </w:rPr>
      </w:pPr>
      <w:r w:rsidDel="00000000" w:rsidR="00000000" w:rsidRPr="00000000">
        <w:rPr>
          <w:rtl w:val="0"/>
        </w:rPr>
      </w:r>
    </w:p>
    <w:p w:rsidR="00000000" w:rsidDel="00000000" w:rsidP="00000000" w:rsidRDefault="00000000" w:rsidRPr="00000000" w14:paraId="0000005F">
      <w:pPr>
        <w:shd w:fill="272822" w:val="clear"/>
        <w:spacing w:line="360" w:lineRule="auto"/>
        <w:rPr>
          <w:rFonts w:ascii="Courier New" w:cs="Courier New" w:eastAsia="Courier New" w:hAnsi="Courier New"/>
          <w:b w:val="1"/>
          <w:color w:val="a6e22e"/>
          <w:sz w:val="18"/>
          <w:szCs w:val="18"/>
        </w:rPr>
      </w:pPr>
      <w:r w:rsidDel="00000000" w:rsidR="00000000" w:rsidRPr="00000000">
        <w:rPr>
          <w:rFonts w:ascii="Courier New" w:cs="Courier New" w:eastAsia="Courier New" w:hAnsi="Courier New"/>
          <w:b w:val="1"/>
          <w:color w:val="a6e22e"/>
          <w:sz w:val="18"/>
          <w:szCs w:val="18"/>
          <w:rtl w:val="0"/>
        </w:rPr>
        <w:t xml:space="preserve">## ImageFinder Goal</w:t>
      </w:r>
    </w:p>
    <w:p w:rsidR="00000000" w:rsidDel="00000000" w:rsidP="00000000" w:rsidRDefault="00000000" w:rsidRPr="00000000" w14:paraId="00000060">
      <w:pPr>
        <w:shd w:fill="272822" w:val="clear"/>
        <w:spacing w:line="36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The goal of this task is to perform a web crawl on a URL string provided by the user. From the crawl, you will need to parse out all of the images on that web page and return a JSON array of strings that represent the URLs of all images on the page. [</w:t>
      </w:r>
      <w:r w:rsidDel="00000000" w:rsidR="00000000" w:rsidRPr="00000000">
        <w:rPr>
          <w:rFonts w:ascii="Courier New" w:cs="Courier New" w:eastAsia="Courier New" w:hAnsi="Courier New"/>
          <w:color w:val="ae81ff"/>
          <w:sz w:val="18"/>
          <w:szCs w:val="18"/>
          <w:rtl w:val="0"/>
        </w:rPr>
        <w:t xml:space="preserve">Jsoup</w:t>
      </w:r>
      <w:r w:rsidDel="00000000" w:rsidR="00000000" w:rsidRPr="00000000">
        <w:rPr>
          <w:rFonts w:ascii="Courier New" w:cs="Courier New" w:eastAsia="Courier New" w:hAnsi="Courier New"/>
          <w:color w:val="f8f8f2"/>
          <w:sz w:val="18"/>
          <w:szCs w:val="18"/>
          <w:rtl w:val="0"/>
        </w:rPr>
        <w:t xml:space="preserve">](</w:t>
      </w:r>
      <w:r w:rsidDel="00000000" w:rsidR="00000000" w:rsidRPr="00000000">
        <w:rPr>
          <w:rFonts w:ascii="Courier New" w:cs="Courier New" w:eastAsia="Courier New" w:hAnsi="Courier New"/>
          <w:color w:val="e6db74"/>
          <w:sz w:val="18"/>
          <w:szCs w:val="18"/>
          <w:rtl w:val="0"/>
        </w:rPr>
        <w:t xml:space="preserve">https://jsoup.org/</w:t>
      </w:r>
      <w:r w:rsidDel="00000000" w:rsidR="00000000" w:rsidRPr="00000000">
        <w:rPr>
          <w:rFonts w:ascii="Courier New" w:cs="Courier New" w:eastAsia="Courier New" w:hAnsi="Courier New"/>
          <w:color w:val="f8f8f2"/>
          <w:sz w:val="18"/>
          <w:szCs w:val="18"/>
          <w:rtl w:val="0"/>
        </w:rPr>
        <w:t xml:space="preserve">) is a great basic library for crawling and is already included as a maven dependency in this project, however you are welcome to use whatever library you would like.</w:t>
      </w:r>
    </w:p>
    <w:p w:rsidR="00000000" w:rsidDel="00000000" w:rsidP="00000000" w:rsidRDefault="00000000" w:rsidRPr="00000000" w14:paraId="00000061">
      <w:pPr>
        <w:shd w:fill="272822" w:val="clear"/>
        <w:spacing w:line="360" w:lineRule="auto"/>
        <w:rPr>
          <w:rFonts w:ascii="Courier New" w:cs="Courier New" w:eastAsia="Courier New" w:hAnsi="Courier New"/>
          <w:color w:val="f8f8f2"/>
          <w:sz w:val="18"/>
          <w:szCs w:val="18"/>
        </w:rPr>
      </w:pPr>
      <w:r w:rsidDel="00000000" w:rsidR="00000000" w:rsidRPr="00000000">
        <w:rPr>
          <w:rtl w:val="0"/>
        </w:rPr>
      </w:r>
    </w:p>
    <w:p w:rsidR="00000000" w:rsidDel="00000000" w:rsidP="00000000" w:rsidRDefault="00000000" w:rsidRPr="00000000" w14:paraId="00000062">
      <w:pPr>
        <w:shd w:fill="272822" w:val="clear"/>
        <w:spacing w:line="360" w:lineRule="auto"/>
        <w:rPr>
          <w:rFonts w:ascii="Courier New" w:cs="Courier New" w:eastAsia="Courier New" w:hAnsi="Courier New"/>
          <w:b w:val="1"/>
          <w:color w:val="a6e22e"/>
          <w:sz w:val="18"/>
          <w:szCs w:val="18"/>
        </w:rPr>
      </w:pPr>
      <w:r w:rsidDel="00000000" w:rsidR="00000000" w:rsidRPr="00000000">
        <w:rPr>
          <w:rFonts w:ascii="Courier New" w:cs="Courier New" w:eastAsia="Courier New" w:hAnsi="Courier New"/>
          <w:b w:val="1"/>
          <w:color w:val="a6e22e"/>
          <w:sz w:val="18"/>
          <w:szCs w:val="18"/>
          <w:rtl w:val="0"/>
        </w:rPr>
        <w:t xml:space="preserve">### Required Functionality</w:t>
      </w:r>
    </w:p>
    <w:p w:rsidR="00000000" w:rsidDel="00000000" w:rsidP="00000000" w:rsidRDefault="00000000" w:rsidRPr="00000000" w14:paraId="00000063">
      <w:pPr>
        <w:shd w:fill="272822" w:val="clear"/>
        <w:spacing w:line="36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We expect your submission to be able to achieve the following goals:</w:t>
      </w:r>
    </w:p>
    <w:p w:rsidR="00000000" w:rsidDel="00000000" w:rsidP="00000000" w:rsidRDefault="00000000" w:rsidRPr="00000000" w14:paraId="00000064">
      <w:pPr>
        <w:shd w:fill="272822" w:val="clear"/>
        <w:spacing w:line="36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a6e22e"/>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Build a web crawler that can find all images on the web page(s) that it crawls.</w:t>
      </w:r>
    </w:p>
    <w:p w:rsidR="00000000" w:rsidDel="00000000" w:rsidP="00000000" w:rsidRDefault="00000000" w:rsidRPr="00000000" w14:paraId="00000065">
      <w:pPr>
        <w:shd w:fill="272822" w:val="clear"/>
        <w:spacing w:line="36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a6e22e"/>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Crawl sub-pages to find more images.</w:t>
      </w:r>
    </w:p>
    <w:p w:rsidR="00000000" w:rsidDel="00000000" w:rsidP="00000000" w:rsidRDefault="00000000" w:rsidRPr="00000000" w14:paraId="00000066">
      <w:pPr>
        <w:shd w:fill="272822" w:val="clear"/>
        <w:spacing w:line="36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a6e22e"/>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Implement multi-threading so that the crawl can be performed on multiple sub-pages at a time.</w:t>
      </w:r>
    </w:p>
    <w:p w:rsidR="00000000" w:rsidDel="00000000" w:rsidP="00000000" w:rsidRDefault="00000000" w:rsidRPr="00000000" w14:paraId="00000067">
      <w:pPr>
        <w:shd w:fill="272822" w:val="clear"/>
        <w:spacing w:line="36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a6e22e"/>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Keep your crawl within the same domain as the input URL.</w:t>
      </w:r>
    </w:p>
    <w:p w:rsidR="00000000" w:rsidDel="00000000" w:rsidP="00000000" w:rsidRDefault="00000000" w:rsidRPr="00000000" w14:paraId="00000068">
      <w:pPr>
        <w:shd w:fill="272822" w:val="clear"/>
        <w:spacing w:line="36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a6e22e"/>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Avoid re-crawling any pages that have already been visited.</w:t>
      </w:r>
    </w:p>
    <w:p w:rsidR="00000000" w:rsidDel="00000000" w:rsidP="00000000" w:rsidRDefault="00000000" w:rsidRPr="00000000" w14:paraId="00000069">
      <w:pPr>
        <w:shd w:fill="272822" w:val="clear"/>
        <w:spacing w:line="360" w:lineRule="auto"/>
        <w:rPr>
          <w:rFonts w:ascii="Courier New" w:cs="Courier New" w:eastAsia="Courier New" w:hAnsi="Courier New"/>
          <w:color w:val="f8f8f2"/>
          <w:sz w:val="18"/>
          <w:szCs w:val="18"/>
        </w:rPr>
      </w:pPr>
      <w:r w:rsidDel="00000000" w:rsidR="00000000" w:rsidRPr="00000000">
        <w:rPr>
          <w:rtl w:val="0"/>
        </w:rPr>
      </w:r>
    </w:p>
    <w:p w:rsidR="00000000" w:rsidDel="00000000" w:rsidP="00000000" w:rsidRDefault="00000000" w:rsidRPr="00000000" w14:paraId="0000006A">
      <w:pPr>
        <w:shd w:fill="272822" w:val="clear"/>
        <w:spacing w:line="360" w:lineRule="auto"/>
        <w:rPr>
          <w:rFonts w:ascii="Courier New" w:cs="Courier New" w:eastAsia="Courier New" w:hAnsi="Courier New"/>
          <w:b w:val="1"/>
          <w:color w:val="a6e22e"/>
          <w:sz w:val="18"/>
          <w:szCs w:val="18"/>
        </w:rPr>
      </w:pPr>
      <w:r w:rsidDel="00000000" w:rsidR="00000000" w:rsidRPr="00000000">
        <w:rPr>
          <w:rFonts w:ascii="Courier New" w:cs="Courier New" w:eastAsia="Courier New" w:hAnsi="Courier New"/>
          <w:b w:val="1"/>
          <w:color w:val="a6e22e"/>
          <w:sz w:val="18"/>
          <w:szCs w:val="18"/>
          <w:rtl w:val="0"/>
        </w:rPr>
        <w:t xml:space="preserve">### Extra Functionality</w:t>
      </w:r>
    </w:p>
    <w:p w:rsidR="00000000" w:rsidDel="00000000" w:rsidP="00000000" w:rsidRDefault="00000000" w:rsidRPr="00000000" w14:paraId="0000006B">
      <w:pPr>
        <w:shd w:fill="272822" w:val="clear"/>
        <w:spacing w:line="36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No individual point below is explicitly required, but we recommend trying to achieve some extra goals as well, such as the following:</w:t>
      </w:r>
    </w:p>
    <w:p w:rsidR="00000000" w:rsidDel="00000000" w:rsidP="00000000" w:rsidRDefault="00000000" w:rsidRPr="00000000" w14:paraId="0000006C">
      <w:pPr>
        <w:shd w:fill="272822" w:val="clear"/>
        <w:spacing w:line="36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a6e22e"/>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Make your crawler "friendly" - try not to get banned from the site by performing too many crawls.</w:t>
      </w:r>
    </w:p>
    <w:p w:rsidR="00000000" w:rsidDel="00000000" w:rsidP="00000000" w:rsidRDefault="00000000" w:rsidRPr="00000000" w14:paraId="0000006D">
      <w:pPr>
        <w:shd w:fill="272822" w:val="clear"/>
        <w:spacing w:line="36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a6e22e"/>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Try to detect what images might be considered logos.</w:t>
      </w:r>
    </w:p>
    <w:p w:rsidR="00000000" w:rsidDel="00000000" w:rsidP="00000000" w:rsidRDefault="00000000" w:rsidRPr="00000000" w14:paraId="0000006E">
      <w:pPr>
        <w:shd w:fill="272822" w:val="clear"/>
        <w:spacing w:line="36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a6e22e"/>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Show off your front-end dev skills with Javascript, HTML, and/or CSS to make the site look more engaging.</w:t>
      </w:r>
    </w:p>
    <w:p w:rsidR="00000000" w:rsidDel="00000000" w:rsidP="00000000" w:rsidRDefault="00000000" w:rsidRPr="00000000" w14:paraId="0000006F">
      <w:pPr>
        <w:shd w:fill="272822" w:val="clear"/>
        <w:spacing w:line="36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a6e22e"/>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Any other way you feel you can show off your strengths as a developer 😊</w:t>
      </w:r>
    </w:p>
    <w:p w:rsidR="00000000" w:rsidDel="00000000" w:rsidP="00000000" w:rsidRDefault="00000000" w:rsidRPr="00000000" w14:paraId="00000070">
      <w:pPr>
        <w:shd w:fill="272822" w:val="clear"/>
        <w:spacing w:line="360" w:lineRule="auto"/>
        <w:rPr>
          <w:rFonts w:ascii="Courier New" w:cs="Courier New" w:eastAsia="Courier New" w:hAnsi="Courier New"/>
          <w:color w:val="f8f8f2"/>
          <w:sz w:val="18"/>
          <w:szCs w:val="18"/>
        </w:rPr>
      </w:pPr>
      <w:r w:rsidDel="00000000" w:rsidR="00000000" w:rsidRPr="00000000">
        <w:rPr>
          <w:rtl w:val="0"/>
        </w:rPr>
      </w:r>
    </w:p>
    <w:p w:rsidR="00000000" w:rsidDel="00000000" w:rsidP="00000000" w:rsidRDefault="00000000" w:rsidRPr="00000000" w14:paraId="00000071">
      <w:pPr>
        <w:shd w:fill="272822" w:val="clear"/>
        <w:spacing w:line="36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b w:val="1"/>
          <w:color w:val="66d9ef"/>
          <w:sz w:val="18"/>
          <w:szCs w:val="18"/>
          <w:rtl w:val="0"/>
        </w:rPr>
        <w:t xml:space="preserve">**PLEASE do not send us a submission with only a basic JSoup crawl and only a couple lines of code.**</w:t>
      </w:r>
      <w:r w:rsidDel="00000000" w:rsidR="00000000" w:rsidRPr="00000000">
        <w:rPr>
          <w:rFonts w:ascii="Courier New" w:cs="Courier New" w:eastAsia="Courier New" w:hAnsi="Courier New"/>
          <w:color w:val="f8f8f2"/>
          <w:sz w:val="18"/>
          <w:szCs w:val="18"/>
          <w:rtl w:val="0"/>
        </w:rPr>
        <w:t xml:space="preserve"> This is your chance to prove what you could contribute to our team.</w:t>
      </w:r>
    </w:p>
    <w:p w:rsidR="00000000" w:rsidDel="00000000" w:rsidP="00000000" w:rsidRDefault="00000000" w:rsidRPr="00000000" w14:paraId="00000072">
      <w:pPr>
        <w:shd w:fill="272822" w:val="clear"/>
        <w:spacing w:line="360" w:lineRule="auto"/>
        <w:rPr>
          <w:rFonts w:ascii="Courier New" w:cs="Courier New" w:eastAsia="Courier New" w:hAnsi="Courier New"/>
          <w:color w:val="f8f8f2"/>
          <w:sz w:val="18"/>
          <w:szCs w:val="18"/>
        </w:rPr>
      </w:pPr>
      <w:r w:rsidDel="00000000" w:rsidR="00000000" w:rsidRPr="00000000">
        <w:rPr>
          <w:rtl w:val="0"/>
        </w:rPr>
      </w:r>
    </w:p>
    <w:p w:rsidR="00000000" w:rsidDel="00000000" w:rsidP="00000000" w:rsidRDefault="00000000" w:rsidRPr="00000000" w14:paraId="00000073">
      <w:pPr>
        <w:shd w:fill="272822" w:val="clear"/>
        <w:spacing w:line="36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You have one week to work on the submission from the time when you receive it. To submit you assignment, zip up your project (</w:t>
      </w:r>
      <w:r w:rsidDel="00000000" w:rsidR="00000000" w:rsidRPr="00000000">
        <w:rPr>
          <w:rFonts w:ascii="Courier New" w:cs="Courier New" w:eastAsia="Courier New" w:hAnsi="Courier New"/>
          <w:color w:val="fd971f"/>
          <w:sz w:val="18"/>
          <w:szCs w:val="18"/>
          <w:rtl w:val="0"/>
        </w:rPr>
        <w:t xml:space="preserve">`imagefinder.zip`</w:t>
      </w:r>
      <w:r w:rsidDel="00000000" w:rsidR="00000000" w:rsidRPr="00000000">
        <w:rPr>
          <w:rFonts w:ascii="Courier New" w:cs="Courier New" w:eastAsia="Courier New" w:hAnsi="Courier New"/>
          <w:color w:val="f8f8f2"/>
          <w:sz w:val="18"/>
          <w:szCs w:val="18"/>
          <w:rtl w:val="0"/>
        </w:rPr>
        <w:t xml:space="preserve">) and email it back to me. </w:t>
      </w:r>
      <w:r w:rsidDel="00000000" w:rsidR="00000000" w:rsidRPr="00000000">
        <w:rPr>
          <w:rFonts w:ascii="Courier New" w:cs="Courier New" w:eastAsia="Courier New" w:hAnsi="Courier New"/>
          <w:b w:val="1"/>
          <w:color w:val="66d9ef"/>
          <w:sz w:val="18"/>
          <w:szCs w:val="18"/>
          <w:rtl w:val="0"/>
        </w:rPr>
        <w:t xml:space="preserve">**Please include a list of URLs that you used to test in your submissions.**</w:t>
      </w:r>
      <w:r w:rsidDel="00000000" w:rsidR="00000000" w:rsidRPr="00000000">
        <w:rPr>
          <w:rFonts w:ascii="Courier New" w:cs="Courier New" w:eastAsia="Courier New" w:hAnsi="Courier New"/>
          <w:color w:val="f8f8f2"/>
          <w:sz w:val="18"/>
          <w:szCs w:val="18"/>
          <w:rtl w:val="0"/>
        </w:rPr>
        <w:t xml:space="preserve"> You should place them in the attached </w:t>
      </w:r>
      <w:r w:rsidDel="00000000" w:rsidR="00000000" w:rsidRPr="00000000">
        <w:rPr>
          <w:rFonts w:ascii="Courier New" w:cs="Courier New" w:eastAsia="Courier New" w:hAnsi="Courier New"/>
          <w:color w:val="fd971f"/>
          <w:sz w:val="18"/>
          <w:szCs w:val="18"/>
          <w:rtl w:val="0"/>
        </w:rPr>
        <w:t xml:space="preserve">`test-links.txt`</w:t>
      </w:r>
      <w:r w:rsidDel="00000000" w:rsidR="00000000" w:rsidRPr="00000000">
        <w:rPr>
          <w:rFonts w:ascii="Courier New" w:cs="Courier New" w:eastAsia="Courier New" w:hAnsi="Courier New"/>
          <w:color w:val="f8f8f2"/>
          <w:sz w:val="18"/>
          <w:szCs w:val="18"/>
          <w:rtl w:val="0"/>
        </w:rPr>
        <w:t xml:space="preserve"> file found in the root of this project.</w:t>
      </w:r>
    </w:p>
    <w:p w:rsidR="00000000" w:rsidDel="00000000" w:rsidP="00000000" w:rsidRDefault="00000000" w:rsidRPr="00000000" w14:paraId="00000074">
      <w:pPr>
        <w:shd w:fill="272822" w:val="clear"/>
        <w:spacing w:line="360" w:lineRule="auto"/>
        <w:rPr>
          <w:rFonts w:ascii="Courier New" w:cs="Courier New" w:eastAsia="Courier New" w:hAnsi="Courier New"/>
          <w:color w:val="f8f8f2"/>
          <w:sz w:val="18"/>
          <w:szCs w:val="18"/>
        </w:rPr>
      </w:pPr>
      <w:r w:rsidDel="00000000" w:rsidR="00000000" w:rsidRPr="00000000">
        <w:rPr>
          <w:rtl w:val="0"/>
        </w:rPr>
      </w:r>
    </w:p>
    <w:p w:rsidR="00000000" w:rsidDel="00000000" w:rsidP="00000000" w:rsidRDefault="00000000" w:rsidRPr="00000000" w14:paraId="00000075">
      <w:pPr>
        <w:shd w:fill="272822" w:val="clear"/>
        <w:spacing w:line="360" w:lineRule="auto"/>
        <w:rPr>
          <w:rFonts w:ascii="Courier New" w:cs="Courier New" w:eastAsia="Courier New" w:hAnsi="Courier New"/>
          <w:b w:val="1"/>
          <w:color w:val="a6e22e"/>
          <w:sz w:val="18"/>
          <w:szCs w:val="18"/>
        </w:rPr>
      </w:pPr>
      <w:r w:rsidDel="00000000" w:rsidR="00000000" w:rsidRPr="00000000">
        <w:rPr>
          <w:rFonts w:ascii="Courier New" w:cs="Courier New" w:eastAsia="Courier New" w:hAnsi="Courier New"/>
          <w:b w:val="1"/>
          <w:color w:val="a6e22e"/>
          <w:sz w:val="18"/>
          <w:szCs w:val="18"/>
          <w:rtl w:val="0"/>
        </w:rPr>
        <w:t xml:space="preserve">## Structure</w:t>
      </w:r>
    </w:p>
    <w:p w:rsidR="00000000" w:rsidDel="00000000" w:rsidP="00000000" w:rsidRDefault="00000000" w:rsidRPr="00000000" w14:paraId="00000076">
      <w:pPr>
        <w:shd w:fill="272822" w:val="clear"/>
        <w:spacing w:line="36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The ImageFinder servlet is found in </w:t>
      </w:r>
      <w:r w:rsidDel="00000000" w:rsidR="00000000" w:rsidRPr="00000000">
        <w:rPr>
          <w:rFonts w:ascii="Courier New" w:cs="Courier New" w:eastAsia="Courier New" w:hAnsi="Courier New"/>
          <w:color w:val="fd971f"/>
          <w:sz w:val="18"/>
          <w:szCs w:val="18"/>
          <w:rtl w:val="0"/>
        </w:rPr>
        <w:t xml:space="preserve">`src/main/java/com/eulerity/hackathon/imagefinder/ImageFinder.java`</w:t>
      </w:r>
      <w:r w:rsidDel="00000000" w:rsidR="00000000" w:rsidRPr="00000000">
        <w:rPr>
          <w:rFonts w:ascii="Courier New" w:cs="Courier New" w:eastAsia="Courier New" w:hAnsi="Courier New"/>
          <w:color w:val="f8f8f2"/>
          <w:sz w:val="18"/>
          <w:szCs w:val="18"/>
          <w:rtl w:val="0"/>
        </w:rPr>
        <w:t xml:space="preserve">. This is the only provided Java class. Feel free to add more classes or packages as you see fit.</w:t>
      </w:r>
    </w:p>
    <w:p w:rsidR="00000000" w:rsidDel="00000000" w:rsidP="00000000" w:rsidRDefault="00000000" w:rsidRPr="00000000" w14:paraId="00000077">
      <w:pPr>
        <w:shd w:fill="272822" w:val="clear"/>
        <w:spacing w:line="360" w:lineRule="auto"/>
        <w:rPr>
          <w:rFonts w:ascii="Courier New" w:cs="Courier New" w:eastAsia="Courier New" w:hAnsi="Courier New"/>
          <w:color w:val="f8f8f2"/>
          <w:sz w:val="18"/>
          <w:szCs w:val="18"/>
        </w:rPr>
      </w:pPr>
      <w:r w:rsidDel="00000000" w:rsidR="00000000" w:rsidRPr="00000000">
        <w:rPr>
          <w:rtl w:val="0"/>
        </w:rPr>
      </w:r>
    </w:p>
    <w:p w:rsidR="00000000" w:rsidDel="00000000" w:rsidP="00000000" w:rsidRDefault="00000000" w:rsidRPr="00000000" w14:paraId="00000078">
      <w:pPr>
        <w:shd w:fill="272822" w:val="clear"/>
        <w:spacing w:line="36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The main landing page for this project can be found in </w:t>
      </w:r>
      <w:r w:rsidDel="00000000" w:rsidR="00000000" w:rsidRPr="00000000">
        <w:rPr>
          <w:rFonts w:ascii="Courier New" w:cs="Courier New" w:eastAsia="Courier New" w:hAnsi="Courier New"/>
          <w:color w:val="fd971f"/>
          <w:sz w:val="18"/>
          <w:szCs w:val="18"/>
          <w:rtl w:val="0"/>
        </w:rPr>
        <w:t xml:space="preserve">`src/main/webapp/index.html`</w:t>
      </w:r>
      <w:r w:rsidDel="00000000" w:rsidR="00000000" w:rsidRPr="00000000">
        <w:rPr>
          <w:rFonts w:ascii="Courier New" w:cs="Courier New" w:eastAsia="Courier New" w:hAnsi="Courier New"/>
          <w:color w:val="f8f8f2"/>
          <w:sz w:val="18"/>
          <w:szCs w:val="18"/>
          <w:rtl w:val="0"/>
        </w:rPr>
        <w:t xml:space="preserve">. This page contains more instructions and serves as the starting page for the web application. You may edit this page as much as it suits you, and/or add other pages.</w:t>
      </w:r>
    </w:p>
    <w:p w:rsidR="00000000" w:rsidDel="00000000" w:rsidP="00000000" w:rsidRDefault="00000000" w:rsidRPr="00000000" w14:paraId="00000079">
      <w:pPr>
        <w:shd w:fill="272822" w:val="clear"/>
        <w:spacing w:line="360" w:lineRule="auto"/>
        <w:rPr>
          <w:rFonts w:ascii="Courier New" w:cs="Courier New" w:eastAsia="Courier New" w:hAnsi="Courier New"/>
          <w:color w:val="f8f8f2"/>
          <w:sz w:val="18"/>
          <w:szCs w:val="18"/>
        </w:rPr>
      </w:pPr>
      <w:r w:rsidDel="00000000" w:rsidR="00000000" w:rsidRPr="00000000">
        <w:rPr>
          <w:rtl w:val="0"/>
        </w:rPr>
      </w:r>
    </w:p>
    <w:p w:rsidR="00000000" w:rsidDel="00000000" w:rsidP="00000000" w:rsidRDefault="00000000" w:rsidRPr="00000000" w14:paraId="0000007A">
      <w:pPr>
        <w:shd w:fill="272822" w:val="clear"/>
        <w:spacing w:line="36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Finally, in the root directory of this project, you will find the </w:t>
      </w:r>
      <w:r w:rsidDel="00000000" w:rsidR="00000000" w:rsidRPr="00000000">
        <w:rPr>
          <w:rFonts w:ascii="Courier New" w:cs="Courier New" w:eastAsia="Courier New" w:hAnsi="Courier New"/>
          <w:color w:val="fd971f"/>
          <w:sz w:val="18"/>
          <w:szCs w:val="18"/>
          <w:rtl w:val="0"/>
        </w:rPr>
        <w:t xml:space="preserve">`pom.xml`</w:t>
      </w:r>
      <w:r w:rsidDel="00000000" w:rsidR="00000000" w:rsidRPr="00000000">
        <w:rPr>
          <w:rFonts w:ascii="Courier New" w:cs="Courier New" w:eastAsia="Courier New" w:hAnsi="Courier New"/>
          <w:color w:val="f8f8f2"/>
          <w:sz w:val="18"/>
          <w:szCs w:val="18"/>
          <w:rtl w:val="0"/>
        </w:rPr>
        <w:t xml:space="preserve">. This contains the project configuration details used by maven to build the project. If you want/need to use outside dependencies, you should add them to this file.</w:t>
      </w:r>
    </w:p>
    <w:p w:rsidR="00000000" w:rsidDel="00000000" w:rsidP="00000000" w:rsidRDefault="00000000" w:rsidRPr="00000000" w14:paraId="0000007B">
      <w:pPr>
        <w:shd w:fill="272822" w:val="clear"/>
        <w:spacing w:line="360" w:lineRule="auto"/>
        <w:rPr>
          <w:rFonts w:ascii="Courier New" w:cs="Courier New" w:eastAsia="Courier New" w:hAnsi="Courier New"/>
          <w:color w:val="f8f8f2"/>
          <w:sz w:val="18"/>
          <w:szCs w:val="18"/>
        </w:rPr>
      </w:pPr>
      <w:r w:rsidDel="00000000" w:rsidR="00000000" w:rsidRPr="00000000">
        <w:rPr>
          <w:rtl w:val="0"/>
        </w:rPr>
      </w:r>
    </w:p>
    <w:p w:rsidR="00000000" w:rsidDel="00000000" w:rsidP="00000000" w:rsidRDefault="00000000" w:rsidRPr="00000000" w14:paraId="0000007C">
      <w:pPr>
        <w:shd w:fill="272822" w:val="clear"/>
        <w:spacing w:line="360" w:lineRule="auto"/>
        <w:rPr>
          <w:rFonts w:ascii="Courier New" w:cs="Courier New" w:eastAsia="Courier New" w:hAnsi="Courier New"/>
          <w:b w:val="1"/>
          <w:color w:val="a6e22e"/>
          <w:sz w:val="18"/>
          <w:szCs w:val="18"/>
        </w:rPr>
      </w:pPr>
      <w:r w:rsidDel="00000000" w:rsidR="00000000" w:rsidRPr="00000000">
        <w:rPr>
          <w:rFonts w:ascii="Courier New" w:cs="Courier New" w:eastAsia="Courier New" w:hAnsi="Courier New"/>
          <w:b w:val="1"/>
          <w:color w:val="a6e22e"/>
          <w:sz w:val="18"/>
          <w:szCs w:val="18"/>
          <w:rtl w:val="0"/>
        </w:rPr>
        <w:t xml:space="preserve">## Running the Project</w:t>
      </w:r>
    </w:p>
    <w:p w:rsidR="00000000" w:rsidDel="00000000" w:rsidP="00000000" w:rsidRDefault="00000000" w:rsidRPr="00000000" w14:paraId="0000007D">
      <w:pPr>
        <w:shd w:fill="272822" w:val="clear"/>
        <w:spacing w:line="36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Here we will detail how to setup and run this project so you may get started, as well as the requirements needed to do so.</w:t>
      </w:r>
    </w:p>
    <w:p w:rsidR="00000000" w:rsidDel="00000000" w:rsidP="00000000" w:rsidRDefault="00000000" w:rsidRPr="00000000" w14:paraId="0000007E">
      <w:pPr>
        <w:shd w:fill="272822" w:val="clear"/>
        <w:spacing w:line="360" w:lineRule="auto"/>
        <w:rPr>
          <w:rFonts w:ascii="Courier New" w:cs="Courier New" w:eastAsia="Courier New" w:hAnsi="Courier New"/>
          <w:color w:val="f8f8f2"/>
          <w:sz w:val="18"/>
          <w:szCs w:val="18"/>
        </w:rPr>
      </w:pPr>
      <w:r w:rsidDel="00000000" w:rsidR="00000000" w:rsidRPr="00000000">
        <w:rPr>
          <w:rtl w:val="0"/>
        </w:rPr>
      </w:r>
    </w:p>
    <w:p w:rsidR="00000000" w:rsidDel="00000000" w:rsidP="00000000" w:rsidRDefault="00000000" w:rsidRPr="00000000" w14:paraId="0000007F">
      <w:pPr>
        <w:shd w:fill="272822" w:val="clear"/>
        <w:spacing w:line="360" w:lineRule="auto"/>
        <w:rPr>
          <w:rFonts w:ascii="Courier New" w:cs="Courier New" w:eastAsia="Courier New" w:hAnsi="Courier New"/>
          <w:b w:val="1"/>
          <w:color w:val="a6e22e"/>
          <w:sz w:val="18"/>
          <w:szCs w:val="18"/>
        </w:rPr>
      </w:pPr>
      <w:r w:rsidDel="00000000" w:rsidR="00000000" w:rsidRPr="00000000">
        <w:rPr>
          <w:rFonts w:ascii="Courier New" w:cs="Courier New" w:eastAsia="Courier New" w:hAnsi="Courier New"/>
          <w:b w:val="1"/>
          <w:color w:val="a6e22e"/>
          <w:sz w:val="18"/>
          <w:szCs w:val="18"/>
          <w:rtl w:val="0"/>
        </w:rPr>
        <w:t xml:space="preserve">### Requirements</w:t>
      </w:r>
    </w:p>
    <w:p w:rsidR="00000000" w:rsidDel="00000000" w:rsidP="00000000" w:rsidRDefault="00000000" w:rsidRPr="00000000" w14:paraId="00000080">
      <w:pPr>
        <w:shd w:fill="272822" w:val="clear"/>
        <w:spacing w:line="36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Before beginning, make sure you have the following installed and ready to use</w:t>
      </w:r>
    </w:p>
    <w:p w:rsidR="00000000" w:rsidDel="00000000" w:rsidP="00000000" w:rsidRDefault="00000000" w:rsidRPr="00000000" w14:paraId="00000081">
      <w:pPr>
        <w:shd w:fill="272822" w:val="clear"/>
        <w:spacing w:line="36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a6e22e"/>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Maven 3.5 or higher</w:t>
      </w:r>
    </w:p>
    <w:p w:rsidR="00000000" w:rsidDel="00000000" w:rsidP="00000000" w:rsidRDefault="00000000" w:rsidRPr="00000000" w14:paraId="00000082">
      <w:pPr>
        <w:shd w:fill="272822" w:val="clear"/>
        <w:spacing w:line="36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a6e22e"/>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Java 8</w:t>
      </w:r>
    </w:p>
    <w:p w:rsidR="00000000" w:rsidDel="00000000" w:rsidP="00000000" w:rsidRDefault="00000000" w:rsidRPr="00000000" w14:paraId="00000083">
      <w:pPr>
        <w:shd w:fill="272822" w:val="clear"/>
        <w:spacing w:line="36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a6e22e"/>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Exact version, </w:t>
      </w:r>
      <w:r w:rsidDel="00000000" w:rsidR="00000000" w:rsidRPr="00000000">
        <w:rPr>
          <w:rFonts w:ascii="Courier New" w:cs="Courier New" w:eastAsia="Courier New" w:hAnsi="Courier New"/>
          <w:b w:val="1"/>
          <w:color w:val="66d9ef"/>
          <w:sz w:val="18"/>
          <w:szCs w:val="18"/>
          <w:rtl w:val="0"/>
        </w:rPr>
        <w:t xml:space="preserve">**NOT**</w:t>
      </w:r>
      <w:r w:rsidDel="00000000" w:rsidR="00000000" w:rsidRPr="00000000">
        <w:rPr>
          <w:rFonts w:ascii="Courier New" w:cs="Courier New" w:eastAsia="Courier New" w:hAnsi="Courier New"/>
          <w:color w:val="f8f8f2"/>
          <w:sz w:val="18"/>
          <w:szCs w:val="18"/>
          <w:rtl w:val="0"/>
        </w:rPr>
        <w:t xml:space="preserve"> Java 9+ - the build will fail with a newer version of Java</w:t>
      </w:r>
    </w:p>
    <w:p w:rsidR="00000000" w:rsidDel="00000000" w:rsidP="00000000" w:rsidRDefault="00000000" w:rsidRPr="00000000" w14:paraId="00000084">
      <w:pPr>
        <w:shd w:fill="272822" w:val="clear"/>
        <w:spacing w:line="360" w:lineRule="auto"/>
        <w:rPr>
          <w:rFonts w:ascii="Courier New" w:cs="Courier New" w:eastAsia="Courier New" w:hAnsi="Courier New"/>
          <w:color w:val="f8f8f2"/>
          <w:sz w:val="18"/>
          <w:szCs w:val="18"/>
        </w:rPr>
      </w:pPr>
      <w:r w:rsidDel="00000000" w:rsidR="00000000" w:rsidRPr="00000000">
        <w:rPr>
          <w:rtl w:val="0"/>
        </w:rPr>
      </w:r>
    </w:p>
    <w:p w:rsidR="00000000" w:rsidDel="00000000" w:rsidP="00000000" w:rsidRDefault="00000000" w:rsidRPr="00000000" w14:paraId="00000085">
      <w:pPr>
        <w:shd w:fill="272822" w:val="clear"/>
        <w:spacing w:line="360" w:lineRule="auto"/>
        <w:rPr>
          <w:rFonts w:ascii="Courier New" w:cs="Courier New" w:eastAsia="Courier New" w:hAnsi="Courier New"/>
          <w:b w:val="1"/>
          <w:color w:val="a6e22e"/>
          <w:sz w:val="18"/>
          <w:szCs w:val="18"/>
        </w:rPr>
      </w:pPr>
      <w:r w:rsidDel="00000000" w:rsidR="00000000" w:rsidRPr="00000000">
        <w:rPr>
          <w:rFonts w:ascii="Courier New" w:cs="Courier New" w:eastAsia="Courier New" w:hAnsi="Courier New"/>
          <w:b w:val="1"/>
          <w:color w:val="a6e22e"/>
          <w:sz w:val="18"/>
          <w:szCs w:val="18"/>
          <w:rtl w:val="0"/>
        </w:rPr>
        <w:t xml:space="preserve">### Setup</w:t>
      </w:r>
    </w:p>
    <w:p w:rsidR="00000000" w:rsidDel="00000000" w:rsidP="00000000" w:rsidRDefault="00000000" w:rsidRPr="00000000" w14:paraId="00000086">
      <w:pPr>
        <w:shd w:fill="272822" w:val="clear"/>
        <w:spacing w:line="36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To start, open a terminal window and navigate to wherever you unzipped to the root directory </w:t>
      </w:r>
      <w:r w:rsidDel="00000000" w:rsidR="00000000" w:rsidRPr="00000000">
        <w:rPr>
          <w:rFonts w:ascii="Courier New" w:cs="Courier New" w:eastAsia="Courier New" w:hAnsi="Courier New"/>
          <w:color w:val="fd971f"/>
          <w:sz w:val="18"/>
          <w:szCs w:val="18"/>
          <w:rtl w:val="0"/>
        </w:rPr>
        <w:t xml:space="preserve">`imagefinder`</w:t>
      </w:r>
      <w:r w:rsidDel="00000000" w:rsidR="00000000" w:rsidRPr="00000000">
        <w:rPr>
          <w:rFonts w:ascii="Courier New" w:cs="Courier New" w:eastAsia="Courier New" w:hAnsi="Courier New"/>
          <w:color w:val="f8f8f2"/>
          <w:sz w:val="18"/>
          <w:szCs w:val="18"/>
          <w:rtl w:val="0"/>
        </w:rPr>
        <w:t xml:space="preserve">. To build the project, run the command:</w:t>
      </w:r>
    </w:p>
    <w:p w:rsidR="00000000" w:rsidDel="00000000" w:rsidP="00000000" w:rsidRDefault="00000000" w:rsidRPr="00000000" w14:paraId="00000087">
      <w:pPr>
        <w:shd w:fill="272822" w:val="clear"/>
        <w:spacing w:line="360" w:lineRule="auto"/>
        <w:rPr>
          <w:rFonts w:ascii="Courier New" w:cs="Courier New" w:eastAsia="Courier New" w:hAnsi="Courier New"/>
          <w:color w:val="f8f8f2"/>
          <w:sz w:val="18"/>
          <w:szCs w:val="18"/>
        </w:rPr>
      </w:pPr>
      <w:r w:rsidDel="00000000" w:rsidR="00000000" w:rsidRPr="00000000">
        <w:rPr>
          <w:rtl w:val="0"/>
        </w:rPr>
      </w:r>
    </w:p>
    <w:p w:rsidR="00000000" w:rsidDel="00000000" w:rsidP="00000000" w:rsidRDefault="00000000" w:rsidRPr="00000000" w14:paraId="00000088">
      <w:pPr>
        <w:shd w:fill="272822" w:val="clear"/>
        <w:spacing w:line="360" w:lineRule="auto"/>
        <w:rPr>
          <w:rFonts w:ascii="Courier New" w:cs="Courier New" w:eastAsia="Courier New" w:hAnsi="Courier New"/>
          <w:color w:val="fd971f"/>
          <w:sz w:val="18"/>
          <w:szCs w:val="18"/>
        </w:rPr>
      </w:pPr>
      <w:r w:rsidDel="00000000" w:rsidR="00000000" w:rsidRPr="00000000">
        <w:rPr>
          <w:rFonts w:ascii="Courier New" w:cs="Courier New" w:eastAsia="Courier New" w:hAnsi="Courier New"/>
          <w:i w:val="1"/>
          <w:color w:val="75715e"/>
          <w:sz w:val="18"/>
          <w:szCs w:val="18"/>
          <w:rtl w:val="0"/>
        </w:rPr>
        <w:t xml:space="preserve">&gt;</w:t>
      </w:r>
      <w:r w:rsidDel="00000000" w:rsidR="00000000" w:rsidRPr="00000000">
        <w:rPr>
          <w:rFonts w:ascii="Courier New" w:cs="Courier New" w:eastAsia="Courier New" w:hAnsi="Courier New"/>
          <w:color w:val="fd971f"/>
          <w:sz w:val="18"/>
          <w:szCs w:val="18"/>
          <w:rtl w:val="0"/>
        </w:rPr>
        <w:t xml:space="preserve">`mvn package`</w:t>
      </w:r>
    </w:p>
    <w:p w:rsidR="00000000" w:rsidDel="00000000" w:rsidP="00000000" w:rsidRDefault="00000000" w:rsidRPr="00000000" w14:paraId="00000089">
      <w:pPr>
        <w:shd w:fill="272822" w:val="clear"/>
        <w:spacing w:line="360" w:lineRule="auto"/>
        <w:rPr>
          <w:rFonts w:ascii="Courier New" w:cs="Courier New" w:eastAsia="Courier New" w:hAnsi="Courier New"/>
          <w:color w:val="f8f8f2"/>
          <w:sz w:val="18"/>
          <w:szCs w:val="18"/>
        </w:rPr>
      </w:pPr>
      <w:r w:rsidDel="00000000" w:rsidR="00000000" w:rsidRPr="00000000">
        <w:rPr>
          <w:rtl w:val="0"/>
        </w:rPr>
      </w:r>
    </w:p>
    <w:p w:rsidR="00000000" w:rsidDel="00000000" w:rsidP="00000000" w:rsidRDefault="00000000" w:rsidRPr="00000000" w14:paraId="0000008A">
      <w:pPr>
        <w:shd w:fill="272822" w:val="clear"/>
        <w:spacing w:line="36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If all goes well you should see some lines that end with "BUILD SUCCESS". When you build your project, maven should build it in the </w:t>
      </w:r>
      <w:r w:rsidDel="00000000" w:rsidR="00000000" w:rsidRPr="00000000">
        <w:rPr>
          <w:rFonts w:ascii="Courier New" w:cs="Courier New" w:eastAsia="Courier New" w:hAnsi="Courier New"/>
          <w:color w:val="fd971f"/>
          <w:sz w:val="18"/>
          <w:szCs w:val="18"/>
          <w:rtl w:val="0"/>
        </w:rPr>
        <w:t xml:space="preserve">`target`</w:t>
      </w:r>
      <w:r w:rsidDel="00000000" w:rsidR="00000000" w:rsidRPr="00000000">
        <w:rPr>
          <w:rFonts w:ascii="Courier New" w:cs="Courier New" w:eastAsia="Courier New" w:hAnsi="Courier New"/>
          <w:color w:val="f8f8f2"/>
          <w:sz w:val="18"/>
          <w:szCs w:val="18"/>
          <w:rtl w:val="0"/>
        </w:rPr>
        <w:t xml:space="preserve"> directory. To clear this, you may run the command:</w:t>
      </w:r>
    </w:p>
    <w:p w:rsidR="00000000" w:rsidDel="00000000" w:rsidP="00000000" w:rsidRDefault="00000000" w:rsidRPr="00000000" w14:paraId="0000008B">
      <w:pPr>
        <w:shd w:fill="272822" w:val="clear"/>
        <w:spacing w:line="360" w:lineRule="auto"/>
        <w:rPr>
          <w:rFonts w:ascii="Courier New" w:cs="Courier New" w:eastAsia="Courier New" w:hAnsi="Courier New"/>
          <w:color w:val="f8f8f2"/>
          <w:sz w:val="18"/>
          <w:szCs w:val="18"/>
        </w:rPr>
      </w:pPr>
      <w:r w:rsidDel="00000000" w:rsidR="00000000" w:rsidRPr="00000000">
        <w:rPr>
          <w:rtl w:val="0"/>
        </w:rPr>
      </w:r>
    </w:p>
    <w:p w:rsidR="00000000" w:rsidDel="00000000" w:rsidP="00000000" w:rsidRDefault="00000000" w:rsidRPr="00000000" w14:paraId="0000008C">
      <w:pPr>
        <w:shd w:fill="272822" w:val="clear"/>
        <w:spacing w:line="360" w:lineRule="auto"/>
        <w:rPr>
          <w:rFonts w:ascii="Courier New" w:cs="Courier New" w:eastAsia="Courier New" w:hAnsi="Courier New"/>
          <w:color w:val="fd971f"/>
          <w:sz w:val="18"/>
          <w:szCs w:val="18"/>
        </w:rPr>
      </w:pPr>
      <w:r w:rsidDel="00000000" w:rsidR="00000000" w:rsidRPr="00000000">
        <w:rPr>
          <w:rFonts w:ascii="Courier New" w:cs="Courier New" w:eastAsia="Courier New" w:hAnsi="Courier New"/>
          <w:i w:val="1"/>
          <w:color w:val="75715e"/>
          <w:sz w:val="18"/>
          <w:szCs w:val="18"/>
          <w:rtl w:val="0"/>
        </w:rPr>
        <w:t xml:space="preserve">&gt;</w:t>
      </w:r>
      <w:r w:rsidDel="00000000" w:rsidR="00000000" w:rsidRPr="00000000">
        <w:rPr>
          <w:rFonts w:ascii="Courier New" w:cs="Courier New" w:eastAsia="Courier New" w:hAnsi="Courier New"/>
          <w:color w:val="fd971f"/>
          <w:sz w:val="18"/>
          <w:szCs w:val="18"/>
          <w:rtl w:val="0"/>
        </w:rPr>
        <w:t xml:space="preserve">`mvn clean`</w:t>
      </w:r>
    </w:p>
    <w:p w:rsidR="00000000" w:rsidDel="00000000" w:rsidP="00000000" w:rsidRDefault="00000000" w:rsidRPr="00000000" w14:paraId="0000008D">
      <w:pPr>
        <w:shd w:fill="272822" w:val="clear"/>
        <w:spacing w:line="360" w:lineRule="auto"/>
        <w:rPr>
          <w:rFonts w:ascii="Courier New" w:cs="Courier New" w:eastAsia="Courier New" w:hAnsi="Courier New"/>
          <w:color w:val="f8f8f2"/>
          <w:sz w:val="18"/>
          <w:szCs w:val="18"/>
        </w:rPr>
      </w:pPr>
      <w:r w:rsidDel="00000000" w:rsidR="00000000" w:rsidRPr="00000000">
        <w:rPr>
          <w:rtl w:val="0"/>
        </w:rPr>
      </w:r>
    </w:p>
    <w:p w:rsidR="00000000" w:rsidDel="00000000" w:rsidP="00000000" w:rsidRDefault="00000000" w:rsidRPr="00000000" w14:paraId="0000008E">
      <w:pPr>
        <w:shd w:fill="272822" w:val="clear"/>
        <w:spacing w:line="36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To run the project, use the following command to start the server:</w:t>
      </w:r>
    </w:p>
    <w:p w:rsidR="00000000" w:rsidDel="00000000" w:rsidP="00000000" w:rsidRDefault="00000000" w:rsidRPr="00000000" w14:paraId="0000008F">
      <w:pPr>
        <w:shd w:fill="272822" w:val="clear"/>
        <w:spacing w:line="360" w:lineRule="auto"/>
        <w:rPr>
          <w:rFonts w:ascii="Courier New" w:cs="Courier New" w:eastAsia="Courier New" w:hAnsi="Courier New"/>
          <w:color w:val="f8f8f2"/>
          <w:sz w:val="18"/>
          <w:szCs w:val="18"/>
        </w:rPr>
      </w:pPr>
      <w:r w:rsidDel="00000000" w:rsidR="00000000" w:rsidRPr="00000000">
        <w:rPr>
          <w:rtl w:val="0"/>
        </w:rPr>
      </w:r>
    </w:p>
    <w:p w:rsidR="00000000" w:rsidDel="00000000" w:rsidP="00000000" w:rsidRDefault="00000000" w:rsidRPr="00000000" w14:paraId="00000090">
      <w:pPr>
        <w:shd w:fill="272822" w:val="clear"/>
        <w:spacing w:line="360" w:lineRule="auto"/>
        <w:rPr>
          <w:rFonts w:ascii="Courier New" w:cs="Courier New" w:eastAsia="Courier New" w:hAnsi="Courier New"/>
          <w:color w:val="fd971f"/>
          <w:sz w:val="18"/>
          <w:szCs w:val="18"/>
        </w:rPr>
      </w:pPr>
      <w:r w:rsidDel="00000000" w:rsidR="00000000" w:rsidRPr="00000000">
        <w:rPr>
          <w:rFonts w:ascii="Courier New" w:cs="Courier New" w:eastAsia="Courier New" w:hAnsi="Courier New"/>
          <w:i w:val="1"/>
          <w:color w:val="75715e"/>
          <w:sz w:val="18"/>
          <w:szCs w:val="18"/>
          <w:rtl w:val="0"/>
        </w:rPr>
        <w:t xml:space="preserve">&gt;</w:t>
      </w:r>
      <w:r w:rsidDel="00000000" w:rsidR="00000000" w:rsidRPr="00000000">
        <w:rPr>
          <w:rFonts w:ascii="Courier New" w:cs="Courier New" w:eastAsia="Courier New" w:hAnsi="Courier New"/>
          <w:color w:val="fd971f"/>
          <w:sz w:val="18"/>
          <w:szCs w:val="18"/>
          <w:rtl w:val="0"/>
        </w:rPr>
        <w:t xml:space="preserve">`mvn clean test package jetty:run`</w:t>
      </w:r>
    </w:p>
    <w:p w:rsidR="00000000" w:rsidDel="00000000" w:rsidP="00000000" w:rsidRDefault="00000000" w:rsidRPr="00000000" w14:paraId="00000091">
      <w:pPr>
        <w:shd w:fill="272822" w:val="clear"/>
        <w:spacing w:line="360" w:lineRule="auto"/>
        <w:rPr>
          <w:rFonts w:ascii="Courier New" w:cs="Courier New" w:eastAsia="Courier New" w:hAnsi="Courier New"/>
          <w:color w:val="f8f8f2"/>
          <w:sz w:val="18"/>
          <w:szCs w:val="18"/>
        </w:rPr>
      </w:pPr>
      <w:r w:rsidDel="00000000" w:rsidR="00000000" w:rsidRPr="00000000">
        <w:rPr>
          <w:rtl w:val="0"/>
        </w:rPr>
      </w:r>
    </w:p>
    <w:p w:rsidR="00000000" w:rsidDel="00000000" w:rsidP="00000000" w:rsidRDefault="00000000" w:rsidRPr="00000000" w14:paraId="00000092">
      <w:pPr>
        <w:shd w:fill="272822" w:val="clear"/>
        <w:spacing w:line="36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You should see a line at the bottom that says "Started Jetty Server". Now, if you enter </w:t>
      </w:r>
      <w:r w:rsidDel="00000000" w:rsidR="00000000" w:rsidRPr="00000000">
        <w:rPr>
          <w:rFonts w:ascii="Courier New" w:cs="Courier New" w:eastAsia="Courier New" w:hAnsi="Courier New"/>
          <w:color w:val="fd971f"/>
          <w:sz w:val="18"/>
          <w:szCs w:val="18"/>
          <w:rtl w:val="0"/>
        </w:rPr>
        <w:t xml:space="preserve">`localhost:8080`</w:t>
      </w:r>
      <w:r w:rsidDel="00000000" w:rsidR="00000000" w:rsidRPr="00000000">
        <w:rPr>
          <w:rFonts w:ascii="Courier New" w:cs="Courier New" w:eastAsia="Courier New" w:hAnsi="Courier New"/>
          <w:color w:val="f8f8f2"/>
          <w:sz w:val="18"/>
          <w:szCs w:val="18"/>
          <w:rtl w:val="0"/>
        </w:rPr>
        <w:t xml:space="preserve"> into your browser, you should see the </w:t>
      </w:r>
      <w:r w:rsidDel="00000000" w:rsidR="00000000" w:rsidRPr="00000000">
        <w:rPr>
          <w:rFonts w:ascii="Courier New" w:cs="Courier New" w:eastAsia="Courier New" w:hAnsi="Courier New"/>
          <w:color w:val="fd971f"/>
          <w:sz w:val="18"/>
          <w:szCs w:val="18"/>
          <w:rtl w:val="0"/>
        </w:rPr>
        <w:t xml:space="preserve">`index.html`</w:t>
      </w:r>
      <w:r w:rsidDel="00000000" w:rsidR="00000000" w:rsidRPr="00000000">
        <w:rPr>
          <w:rFonts w:ascii="Courier New" w:cs="Courier New" w:eastAsia="Courier New" w:hAnsi="Courier New"/>
          <w:color w:val="f8f8f2"/>
          <w:sz w:val="18"/>
          <w:szCs w:val="18"/>
          <w:rtl w:val="0"/>
        </w:rPr>
        <w:t xml:space="preserve"> welcome page! If all has gone well to this point, you're ready to begin!</w:t>
      </w:r>
    </w:p>
    <w:p w:rsidR="00000000" w:rsidDel="00000000" w:rsidP="00000000" w:rsidRDefault="00000000" w:rsidRPr="00000000" w14:paraId="00000093">
      <w:pPr>
        <w:shd w:fill="272822" w:val="clear"/>
        <w:spacing w:line="360" w:lineRule="auto"/>
        <w:rPr>
          <w:rFonts w:ascii="Courier New" w:cs="Courier New" w:eastAsia="Courier New" w:hAnsi="Courier New"/>
          <w:color w:val="f8f8f2"/>
          <w:sz w:val="18"/>
          <w:szCs w:val="18"/>
        </w:rPr>
      </w:pPr>
      <w:r w:rsidDel="00000000" w:rsidR="00000000" w:rsidRPr="00000000">
        <w:rPr>
          <w:rtl w:val="0"/>
        </w:rPr>
      </w:r>
    </w:p>
    <w:p w:rsidR="00000000" w:rsidDel="00000000" w:rsidP="00000000" w:rsidRDefault="00000000" w:rsidRPr="00000000" w14:paraId="00000094">
      <w:pPr>
        <w:shd w:fill="272822" w:val="clear"/>
        <w:spacing w:line="360" w:lineRule="auto"/>
        <w:rPr>
          <w:rFonts w:ascii="Courier New" w:cs="Courier New" w:eastAsia="Courier New" w:hAnsi="Courier New"/>
          <w:b w:val="1"/>
          <w:color w:val="a6e22e"/>
          <w:sz w:val="18"/>
          <w:szCs w:val="18"/>
        </w:rPr>
      </w:pPr>
      <w:r w:rsidDel="00000000" w:rsidR="00000000" w:rsidRPr="00000000">
        <w:rPr>
          <w:rFonts w:ascii="Courier New" w:cs="Courier New" w:eastAsia="Courier New" w:hAnsi="Courier New"/>
          <w:b w:val="1"/>
          <w:color w:val="a6e22e"/>
          <w:sz w:val="18"/>
          <w:szCs w:val="18"/>
          <w:rtl w:val="0"/>
        </w:rPr>
        <w:t xml:space="preserve">## Submission</w:t>
      </w:r>
    </w:p>
    <w:p w:rsidR="00000000" w:rsidDel="00000000" w:rsidP="00000000" w:rsidRDefault="00000000" w:rsidRPr="00000000" w14:paraId="00000095">
      <w:pPr>
        <w:shd w:fill="272822" w:val="clear"/>
        <w:spacing w:line="36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When you are finished working on the project, before zipping up and emailing back your submission, </w:t>
      </w:r>
      <w:r w:rsidDel="00000000" w:rsidR="00000000" w:rsidRPr="00000000">
        <w:rPr>
          <w:rFonts w:ascii="Courier New" w:cs="Courier New" w:eastAsia="Courier New" w:hAnsi="Courier New"/>
          <w:b w:val="1"/>
          <w:color w:val="66d9ef"/>
          <w:sz w:val="18"/>
          <w:szCs w:val="18"/>
          <w:rtl w:val="0"/>
        </w:rPr>
        <w:t xml:space="preserve">**PLEASE RUN ONE LAST </w:t>
      </w:r>
      <w:r w:rsidDel="00000000" w:rsidR="00000000" w:rsidRPr="00000000">
        <w:rPr>
          <w:rFonts w:ascii="Courier New" w:cs="Courier New" w:eastAsia="Courier New" w:hAnsi="Courier New"/>
          <w:color w:val="fd971f"/>
          <w:sz w:val="18"/>
          <w:szCs w:val="18"/>
          <w:rtl w:val="0"/>
        </w:rPr>
        <w:t xml:space="preserve">`mvn clean`</w:t>
      </w:r>
      <w:r w:rsidDel="00000000" w:rsidR="00000000" w:rsidRPr="00000000">
        <w:rPr>
          <w:rFonts w:ascii="Courier New" w:cs="Courier New" w:eastAsia="Courier New" w:hAnsi="Courier New"/>
          <w:b w:val="1"/>
          <w:color w:val="66d9ef"/>
          <w:sz w:val="18"/>
          <w:szCs w:val="18"/>
          <w:rtl w:val="0"/>
        </w:rPr>
        <w:t xml:space="preserve"> COMMAND TO REMOVE ANY UNNECESSARY FILES FROM YOUR SUBMISSION**</w:t>
      </w:r>
      <w:r w:rsidDel="00000000" w:rsidR="00000000" w:rsidRPr="00000000">
        <w:rPr>
          <w:rFonts w:ascii="Courier New" w:cs="Courier New" w:eastAsia="Courier New" w:hAnsi="Courier New"/>
          <w:color w:val="f8f8f2"/>
          <w:sz w:val="18"/>
          <w:szCs w:val="18"/>
          <w:rtl w:val="0"/>
        </w:rPr>
        <w:t xml:space="preserve">. Please also make sure to add the URLs you used to test your project to the </w:t>
      </w:r>
      <w:r w:rsidDel="00000000" w:rsidR="00000000" w:rsidRPr="00000000">
        <w:rPr>
          <w:rFonts w:ascii="Courier New" w:cs="Courier New" w:eastAsia="Courier New" w:hAnsi="Courier New"/>
          <w:color w:val="fd971f"/>
          <w:sz w:val="18"/>
          <w:szCs w:val="18"/>
          <w:rtl w:val="0"/>
        </w:rPr>
        <w:t xml:space="preserve">`test-links.txt`</w:t>
      </w:r>
      <w:r w:rsidDel="00000000" w:rsidR="00000000" w:rsidRPr="00000000">
        <w:rPr>
          <w:rFonts w:ascii="Courier New" w:cs="Courier New" w:eastAsia="Courier New" w:hAnsi="Courier New"/>
          <w:color w:val="f8f8f2"/>
          <w:sz w:val="18"/>
          <w:szCs w:val="18"/>
          <w:rtl w:val="0"/>
        </w:rPr>
        <w:t xml:space="preserve"> file. After doing these things, you may zip up the root directory (</w:t>
      </w:r>
      <w:r w:rsidDel="00000000" w:rsidR="00000000" w:rsidRPr="00000000">
        <w:rPr>
          <w:rFonts w:ascii="Courier New" w:cs="Courier New" w:eastAsia="Courier New" w:hAnsi="Courier New"/>
          <w:color w:val="fd971f"/>
          <w:sz w:val="18"/>
          <w:szCs w:val="18"/>
          <w:rtl w:val="0"/>
        </w:rPr>
        <w:t xml:space="preserve">`imagefinder`</w:t>
      </w:r>
      <w:r w:rsidDel="00000000" w:rsidR="00000000" w:rsidRPr="00000000">
        <w:rPr>
          <w:rFonts w:ascii="Courier New" w:cs="Courier New" w:eastAsia="Courier New" w:hAnsi="Courier New"/>
          <w:color w:val="f8f8f2"/>
          <w:sz w:val="18"/>
          <w:szCs w:val="18"/>
          <w:rtl w:val="0"/>
        </w:rPr>
        <w:t xml:space="preserve">) and email it back to us.</w:t>
      </w:r>
    </w:p>
    <w:p w:rsidR="00000000" w:rsidDel="00000000" w:rsidP="00000000" w:rsidRDefault="00000000" w:rsidRPr="00000000" w14:paraId="00000096">
      <w:pPr>
        <w:shd w:fill="272822" w:val="clear"/>
        <w:spacing w:line="360" w:lineRule="auto"/>
        <w:rPr>
          <w:rFonts w:ascii="Courier New" w:cs="Courier New" w:eastAsia="Courier New" w:hAnsi="Courier New"/>
          <w:color w:val="f8f8f2"/>
          <w:sz w:val="18"/>
          <w:szCs w:val="18"/>
        </w:rPr>
      </w:pPr>
      <w:r w:rsidDel="00000000" w:rsidR="00000000" w:rsidRPr="00000000">
        <w:rPr>
          <w:rtl w:val="0"/>
        </w:rPr>
      </w:r>
    </w:p>
    <w:p w:rsidR="00000000" w:rsidDel="00000000" w:rsidP="00000000" w:rsidRDefault="00000000" w:rsidRPr="00000000" w14:paraId="00000097">
      <w:pPr>
        <w:shd w:fill="272822" w:val="clear"/>
        <w:spacing w:line="360" w:lineRule="auto"/>
        <w:rPr>
          <w:rFonts w:ascii="Courier New" w:cs="Courier New" w:eastAsia="Courier New" w:hAnsi="Courier New"/>
          <w:b w:val="1"/>
          <w:color w:val="a6e22e"/>
          <w:sz w:val="18"/>
          <w:szCs w:val="18"/>
        </w:rPr>
      </w:pPr>
      <w:r w:rsidDel="00000000" w:rsidR="00000000" w:rsidRPr="00000000">
        <w:rPr>
          <w:rFonts w:ascii="Courier New" w:cs="Courier New" w:eastAsia="Courier New" w:hAnsi="Courier New"/>
          <w:b w:val="1"/>
          <w:color w:val="a6e22e"/>
          <w:sz w:val="18"/>
          <w:szCs w:val="18"/>
          <w:rtl w:val="0"/>
        </w:rPr>
        <w:t xml:space="preserve">## Final Notes</w:t>
      </w:r>
    </w:p>
    <w:p w:rsidR="00000000" w:rsidDel="00000000" w:rsidP="00000000" w:rsidRDefault="00000000" w:rsidRPr="00000000" w14:paraId="00000098">
      <w:pPr>
        <w:shd w:fill="272822" w:val="clear"/>
        <w:spacing w:line="36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a6e22e"/>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If you feel you need more time to work, you are free to ask for it.</w:t>
      </w:r>
    </w:p>
    <w:p w:rsidR="00000000" w:rsidDel="00000000" w:rsidP="00000000" w:rsidRDefault="00000000" w:rsidRPr="00000000" w14:paraId="00000099">
      <w:pPr>
        <w:shd w:fill="272822" w:val="clear"/>
        <w:spacing w:line="36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a6e22e"/>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If you are having any trouble, especially with the setup, please reach out and we will try to answer as soon as we can.</w:t>
      </w:r>
    </w:p>
    <w:p w:rsidR="00000000" w:rsidDel="00000000" w:rsidP="00000000" w:rsidRDefault="00000000" w:rsidRPr="00000000" w14:paraId="0000009A">
      <w:pPr>
        <w:shd w:fill="272822" w:val="clear"/>
        <w:spacing w:line="36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a6e22e"/>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The ideas listed above on how to expand the project are great starting points, but feel free to add in your own ideas as well.</w:t>
      </w:r>
    </w:p>
    <w:p w:rsidR="00000000" w:rsidDel="00000000" w:rsidP="00000000" w:rsidRDefault="00000000" w:rsidRPr="00000000" w14:paraId="0000009B">
      <w:pPr>
        <w:shd w:fill="272822" w:val="clear"/>
        <w:spacing w:line="36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a6e22e"/>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Try to follow some good-practice principles when working on your code, such as meaningful and clean variable/method names and other good coding practices.</w:t>
      </w:r>
    </w:p>
    <w:p w:rsidR="00000000" w:rsidDel="00000000" w:rsidP="00000000" w:rsidRDefault="00000000" w:rsidRPr="00000000" w14:paraId="0000009C">
      <w:pPr>
        <w:shd w:fill="272822" w:val="clear"/>
        <w:spacing w:line="36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a6e22e"/>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The code we have provided is to allow you to hit the ground running. You are free to use whatever web service you would like (as long as you use Java 8 and it is runnable from the command line).</w:t>
      </w:r>
    </w:p>
    <w:p w:rsidR="00000000" w:rsidDel="00000000" w:rsidP="00000000" w:rsidRDefault="00000000" w:rsidRPr="00000000" w14:paraId="0000009D">
      <w:pPr>
        <w:shd w:fill="272822" w:val="clear"/>
        <w:spacing w:line="360"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a6e22e"/>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We look forward to seeing what you can do, so good luck and have fun 😊</w:t>
      </w:r>
    </w:p>
    <w:p w:rsidR="00000000" w:rsidDel="00000000" w:rsidP="00000000" w:rsidRDefault="00000000" w:rsidRPr="00000000" w14:paraId="0000009E">
      <w:pPr>
        <w:shd w:fill="272822" w:val="clear"/>
        <w:spacing w:line="360" w:lineRule="auto"/>
        <w:rPr>
          <w:rFonts w:ascii="Courier New" w:cs="Courier New" w:eastAsia="Courier New" w:hAnsi="Courier New"/>
          <w:color w:val="f8f8f2"/>
          <w:sz w:val="18"/>
          <w:szCs w:val="18"/>
        </w:rPr>
      </w:pPr>
      <w:r w:rsidDel="00000000" w:rsidR="00000000" w:rsidRPr="00000000">
        <w:rPr>
          <w:rtl w:val="0"/>
        </w:rPr>
      </w:r>
    </w:p>
    <w:p w:rsidR="00000000" w:rsidDel="00000000" w:rsidP="00000000" w:rsidRDefault="00000000" w:rsidRPr="00000000" w14:paraId="0000009F">
      <w:pPr>
        <w:rPr>
          <w:ins w:author="Z" w:id="9" w:date="2023-04-05T02:46:56Z"/>
          <w:rFonts w:ascii="Courier New" w:cs="Courier New" w:eastAsia="Courier New" w:hAnsi="Courier New"/>
          <w:color w:val="f8f8f2"/>
          <w:sz w:val="18"/>
          <w:szCs w:val="18"/>
        </w:rPr>
      </w:pPr>
      <w:ins w:author="Z" w:id="9" w:date="2023-04-05T02:46:56Z">
        <w:r w:rsidDel="00000000" w:rsidR="00000000" w:rsidRPr="00000000">
          <w:rPr>
            <w:rtl w:val="0"/>
          </w:rPr>
        </w:r>
      </w:ins>
    </w:p>
    <w:p w:rsidR="00000000" w:rsidDel="00000000" w:rsidP="00000000" w:rsidRDefault="00000000" w:rsidRPr="00000000" w14:paraId="000000A0">
      <w:pPr>
        <w:rPr>
          <w:ins w:author="Z" w:id="9" w:date="2023-04-05T02:46:56Z"/>
          <w:rFonts w:ascii="Courier New" w:cs="Courier New" w:eastAsia="Courier New" w:hAnsi="Courier New"/>
          <w:color w:val="f8f8f2"/>
          <w:sz w:val="18"/>
          <w:szCs w:val="18"/>
        </w:rPr>
      </w:pPr>
      <w:ins w:author="Z" w:id="9" w:date="2023-04-05T02:46:56Z">
        <w:r w:rsidDel="00000000" w:rsidR="00000000" w:rsidRPr="00000000">
          <w:rPr>
            <w:rtl w:val="0"/>
          </w:rPr>
        </w:r>
      </w:ins>
    </w:p>
    <w:p w:rsidR="00000000" w:rsidDel="00000000" w:rsidP="00000000" w:rsidRDefault="00000000" w:rsidRPr="00000000" w14:paraId="000000A1">
      <w:pPr>
        <w:rPr>
          <w:ins w:author="Z" w:id="9" w:date="2023-04-05T02:46:56Z"/>
          <w:rFonts w:ascii="Courier New" w:cs="Courier New" w:eastAsia="Courier New" w:hAnsi="Courier New"/>
          <w:color w:val="f8f8f2"/>
          <w:sz w:val="18"/>
          <w:szCs w:val="18"/>
        </w:rPr>
      </w:pPr>
      <w:ins w:author="Z" w:id="9" w:date="2023-04-05T02:46:56Z">
        <w:r w:rsidDel="00000000" w:rsidR="00000000" w:rsidRPr="00000000">
          <w:rPr>
            <w:rtl w:val="0"/>
          </w:rPr>
        </w:r>
      </w:ins>
    </w:p>
    <w:p w:rsidR="00000000" w:rsidDel="00000000" w:rsidP="00000000" w:rsidRDefault="00000000" w:rsidRPr="00000000" w14:paraId="000000A2">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cf8e6d"/>
            <w:sz w:val="20"/>
            <w:szCs w:val="20"/>
            <w:rtl w:val="0"/>
          </w:rPr>
          <w:t xml:space="preserve">package </w:t>
        </w:r>
        <w:r w:rsidDel="00000000" w:rsidR="00000000" w:rsidRPr="00000000">
          <w:rPr>
            <w:rFonts w:ascii="Courier New" w:cs="Courier New" w:eastAsia="Courier New" w:hAnsi="Courier New"/>
            <w:color w:val="bcbec4"/>
            <w:sz w:val="20"/>
            <w:szCs w:val="20"/>
            <w:rtl w:val="0"/>
          </w:rPr>
          <w:t xml:space="preserve">com.eulerity.hackathon.imagefinder;</w:t>
        </w:r>
      </w:ins>
    </w:p>
    <w:p w:rsidR="00000000" w:rsidDel="00000000" w:rsidP="00000000" w:rsidRDefault="00000000" w:rsidRPr="00000000" w14:paraId="000000A3">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tl w:val="0"/>
          </w:rPr>
        </w:r>
      </w:ins>
    </w:p>
    <w:p w:rsidR="00000000" w:rsidDel="00000000" w:rsidP="00000000" w:rsidRDefault="00000000" w:rsidRPr="00000000" w14:paraId="000000A4">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org.jsoup.Connection;</w:t>
        </w:r>
      </w:ins>
    </w:p>
    <w:p w:rsidR="00000000" w:rsidDel="00000000" w:rsidP="00000000" w:rsidRDefault="00000000" w:rsidRPr="00000000" w14:paraId="000000A5">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org.jsoup.Jsoup;</w:t>
        </w:r>
      </w:ins>
    </w:p>
    <w:p w:rsidR="00000000" w:rsidDel="00000000" w:rsidP="00000000" w:rsidRDefault="00000000" w:rsidRPr="00000000" w14:paraId="000000A6">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org.jsoup.nodes.Document;</w:t>
        </w:r>
      </w:ins>
    </w:p>
    <w:p w:rsidR="00000000" w:rsidDel="00000000" w:rsidP="00000000" w:rsidRDefault="00000000" w:rsidRPr="00000000" w14:paraId="000000A7">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org.jsoup.nodes.Element;</w:t>
        </w:r>
      </w:ins>
    </w:p>
    <w:p w:rsidR="00000000" w:rsidDel="00000000" w:rsidP="00000000" w:rsidRDefault="00000000" w:rsidRPr="00000000" w14:paraId="000000A8">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org.jsoup.select.Elements;</w:t>
        </w:r>
      </w:ins>
    </w:p>
    <w:p w:rsidR="00000000" w:rsidDel="00000000" w:rsidP="00000000" w:rsidRDefault="00000000" w:rsidRPr="00000000" w14:paraId="000000A9">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tl w:val="0"/>
          </w:rPr>
        </w:r>
      </w:ins>
    </w:p>
    <w:p w:rsidR="00000000" w:rsidDel="00000000" w:rsidP="00000000" w:rsidRDefault="00000000" w:rsidRPr="00000000" w14:paraId="000000AA">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java.io.IOException;</w:t>
        </w:r>
      </w:ins>
    </w:p>
    <w:p w:rsidR="00000000" w:rsidDel="00000000" w:rsidP="00000000" w:rsidRDefault="00000000" w:rsidRPr="00000000" w14:paraId="000000AB">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java.net.MalformedURLException;</w:t>
        </w:r>
      </w:ins>
    </w:p>
    <w:p w:rsidR="00000000" w:rsidDel="00000000" w:rsidP="00000000" w:rsidRDefault="00000000" w:rsidRPr="00000000" w14:paraId="000000AC">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java.net.URL;</w:t>
        </w:r>
      </w:ins>
    </w:p>
    <w:p w:rsidR="00000000" w:rsidDel="00000000" w:rsidP="00000000" w:rsidRDefault="00000000" w:rsidRPr="00000000" w14:paraId="000000AD">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tl w:val="0"/>
          </w:rPr>
        </w:r>
      </w:ins>
    </w:p>
    <w:p w:rsidR="00000000" w:rsidDel="00000000" w:rsidP="00000000" w:rsidRDefault="00000000" w:rsidRPr="00000000" w14:paraId="000000AE">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java.util.HashSet;</w:t>
        </w:r>
      </w:ins>
    </w:p>
    <w:p w:rsidR="00000000" w:rsidDel="00000000" w:rsidP="00000000" w:rsidRDefault="00000000" w:rsidRPr="00000000" w14:paraId="000000AF">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java.util.List;</w:t>
        </w:r>
      </w:ins>
    </w:p>
    <w:p w:rsidR="00000000" w:rsidDel="00000000" w:rsidP="00000000" w:rsidRDefault="00000000" w:rsidRPr="00000000" w14:paraId="000000B0">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java.util.ArrayList;</w:t>
        </w:r>
      </w:ins>
    </w:p>
    <w:p w:rsidR="00000000" w:rsidDel="00000000" w:rsidP="00000000" w:rsidRDefault="00000000" w:rsidRPr="00000000" w14:paraId="000000B1">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java.util.concurrent.ExecutorService;</w:t>
        </w:r>
      </w:ins>
    </w:p>
    <w:p w:rsidR="00000000" w:rsidDel="00000000" w:rsidP="00000000" w:rsidRDefault="00000000" w:rsidRPr="00000000" w14:paraId="000000B2">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java.util.concurrent.Executors;</w:t>
        </w:r>
      </w:ins>
    </w:p>
    <w:p w:rsidR="00000000" w:rsidDel="00000000" w:rsidP="00000000" w:rsidRDefault="00000000" w:rsidRPr="00000000" w14:paraId="000000B3">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java.util.concurrent.TimeUnit;</w:t>
        </w:r>
      </w:ins>
    </w:p>
    <w:p w:rsidR="00000000" w:rsidDel="00000000" w:rsidP="00000000" w:rsidRDefault="00000000" w:rsidRPr="00000000" w14:paraId="000000B4">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tl w:val="0"/>
          </w:rPr>
        </w:r>
      </w:ins>
    </w:p>
    <w:p w:rsidR="00000000" w:rsidDel="00000000" w:rsidP="00000000" w:rsidRDefault="00000000" w:rsidRPr="00000000" w14:paraId="000000B5">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WebCrawler {</w:t>
        </w:r>
      </w:ins>
    </w:p>
    <w:p w:rsidR="00000000" w:rsidDel="00000000" w:rsidP="00000000" w:rsidRDefault="00000000" w:rsidRPr="00000000" w14:paraId="000000B6">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int </w:t>
        </w:r>
        <w:r w:rsidDel="00000000" w:rsidR="00000000" w:rsidRPr="00000000">
          <w:rPr>
            <w:rFonts w:ascii="Courier New" w:cs="Courier New" w:eastAsia="Courier New" w:hAnsi="Courier New"/>
            <w:color w:val="c77dbb"/>
            <w:sz w:val="20"/>
            <w:szCs w:val="20"/>
            <w:rtl w:val="0"/>
          </w:rPr>
          <w:t xml:space="preserve">dfsDepthLeve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0B7">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int </w:t>
        </w:r>
        <w:r w:rsidDel="00000000" w:rsidR="00000000" w:rsidRPr="00000000">
          <w:rPr>
            <w:rFonts w:ascii="Courier New" w:cs="Courier New" w:eastAsia="Courier New" w:hAnsi="Courier New"/>
            <w:color w:val="c77dbb"/>
            <w:sz w:val="20"/>
            <w:szCs w:val="20"/>
            <w:rtl w:val="0"/>
          </w:rPr>
          <w:t xml:space="preserve">failedURLNum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0B8">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int </w:t>
        </w:r>
        <w:r w:rsidDel="00000000" w:rsidR="00000000" w:rsidRPr="00000000">
          <w:rPr>
            <w:rFonts w:ascii="Courier New" w:cs="Courier New" w:eastAsia="Courier New" w:hAnsi="Courier New"/>
            <w:color w:val="c77dbb"/>
            <w:sz w:val="20"/>
            <w:szCs w:val="20"/>
            <w:rtl w:val="0"/>
          </w:rPr>
          <w:t xml:space="preserve">failedImgSrcNum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0B9">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final </w:t>
        </w:r>
        <w:r w:rsidDel="00000000" w:rsidR="00000000" w:rsidRPr="00000000">
          <w:rPr>
            <w:rFonts w:ascii="Courier New" w:cs="Courier New" w:eastAsia="Courier New" w:hAnsi="Courier New"/>
            <w:color w:val="bcbec4"/>
            <w:sz w:val="20"/>
            <w:szCs w:val="20"/>
            <w:rtl w:val="0"/>
          </w:rPr>
          <w:t xml:space="preserve">String </w:t>
        </w:r>
        <w:r w:rsidDel="00000000" w:rsidR="00000000" w:rsidRPr="00000000">
          <w:rPr>
            <w:rFonts w:ascii="Courier New" w:cs="Courier New" w:eastAsia="Courier New" w:hAnsi="Courier New"/>
            <w:color w:val="c77dbb"/>
            <w:sz w:val="20"/>
            <w:szCs w:val="20"/>
            <w:rtl w:val="0"/>
          </w:rPr>
          <w:t xml:space="preserve">userAgent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"Mozilla/5.0%20(Windows%20NT%2010.0;%20Win64;%20x64)%20AppleWebKit/537.36%20(KHTML,%20like%20Gecko)%20Chrome/58.0.3029.110%20Safari/537.3"</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0BA">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final </w:t>
        </w:r>
        <w:r w:rsidDel="00000000" w:rsidR="00000000" w:rsidRPr="00000000">
          <w:rPr>
            <w:rFonts w:ascii="Courier New" w:cs="Courier New" w:eastAsia="Courier New" w:hAnsi="Courier New"/>
            <w:color w:val="bcbec4"/>
            <w:sz w:val="20"/>
            <w:szCs w:val="20"/>
            <w:rtl w:val="0"/>
          </w:rPr>
          <w:t xml:space="preserve">String </w:t>
        </w:r>
        <w:r w:rsidDel="00000000" w:rsidR="00000000" w:rsidRPr="00000000">
          <w:rPr>
            <w:rFonts w:ascii="Courier New" w:cs="Courier New" w:eastAsia="Courier New" w:hAnsi="Courier New"/>
            <w:color w:val="c77dbb"/>
            <w:sz w:val="20"/>
            <w:szCs w:val="20"/>
            <w:rtl w:val="0"/>
          </w:rPr>
          <w:t xml:space="preserve">startURL</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0BB">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final </w:t>
        </w:r>
        <w:r w:rsidDel="00000000" w:rsidR="00000000" w:rsidRPr="00000000">
          <w:rPr>
            <w:rFonts w:ascii="Courier New" w:cs="Courier New" w:eastAsia="Courier New" w:hAnsi="Courier New"/>
            <w:color w:val="bcbec4"/>
            <w:sz w:val="20"/>
            <w:szCs w:val="20"/>
            <w:rtl w:val="0"/>
          </w:rPr>
          <w:t xml:space="preserve">String </w:t>
        </w:r>
        <w:r w:rsidDel="00000000" w:rsidR="00000000" w:rsidRPr="00000000">
          <w:rPr>
            <w:rFonts w:ascii="Courier New" w:cs="Courier New" w:eastAsia="Courier New" w:hAnsi="Courier New"/>
            <w:color w:val="c77dbb"/>
            <w:sz w:val="20"/>
            <w:szCs w:val="20"/>
            <w:rtl w:val="0"/>
          </w:rPr>
          <w:t xml:space="preserve">domainName</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0BC">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w:t>
        </w:r>
        <w:r w:rsidDel="00000000" w:rsidR="00000000" w:rsidRPr="00000000">
          <w:rPr>
            <w:rFonts w:ascii="Courier New" w:cs="Courier New" w:eastAsia="Courier New" w:hAnsi="Courier New"/>
            <w:color w:val="bcbec4"/>
            <w:sz w:val="20"/>
            <w:szCs w:val="20"/>
            <w:rtl w:val="0"/>
          </w:rPr>
          <w:t xml:space="preserve">HashSet&lt;String&gt; </w:t>
        </w:r>
        <w:r w:rsidDel="00000000" w:rsidR="00000000" w:rsidRPr="00000000">
          <w:rPr>
            <w:rFonts w:ascii="Courier New" w:cs="Courier New" w:eastAsia="Courier New" w:hAnsi="Courier New"/>
            <w:color w:val="c77dbb"/>
            <w:sz w:val="20"/>
            <w:szCs w:val="20"/>
            <w:rtl w:val="0"/>
          </w:rPr>
          <w:t xml:space="preserve">visitedURLs</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0BD">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w:t>
        </w:r>
        <w:r w:rsidDel="00000000" w:rsidR="00000000" w:rsidRPr="00000000">
          <w:rPr>
            <w:rFonts w:ascii="Courier New" w:cs="Courier New" w:eastAsia="Courier New" w:hAnsi="Courier New"/>
            <w:color w:val="bcbec4"/>
            <w:sz w:val="20"/>
            <w:szCs w:val="20"/>
            <w:rtl w:val="0"/>
          </w:rPr>
          <w:t xml:space="preserve">HashSet&lt;String&gt; </w:t>
        </w:r>
        <w:r w:rsidDel="00000000" w:rsidR="00000000" w:rsidRPr="00000000">
          <w:rPr>
            <w:rFonts w:ascii="Courier New" w:cs="Courier New" w:eastAsia="Courier New" w:hAnsi="Courier New"/>
            <w:color w:val="c77dbb"/>
            <w:sz w:val="20"/>
            <w:szCs w:val="20"/>
            <w:rtl w:val="0"/>
          </w:rPr>
          <w:t xml:space="preserve">imgSrcs</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0BE">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List&lt;String&gt; </w:t>
        </w:r>
        <w:r w:rsidDel="00000000" w:rsidR="00000000" w:rsidRPr="00000000">
          <w:rPr>
            <w:rFonts w:ascii="Courier New" w:cs="Courier New" w:eastAsia="Courier New" w:hAnsi="Courier New"/>
            <w:color w:val="c77dbb"/>
            <w:sz w:val="20"/>
            <w:szCs w:val="20"/>
            <w:rtl w:val="0"/>
          </w:rPr>
          <w:t xml:space="preserve">imgSrcsPerson</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0BF">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List&lt;String&gt; </w:t>
        </w:r>
        <w:r w:rsidDel="00000000" w:rsidR="00000000" w:rsidRPr="00000000">
          <w:rPr>
            <w:rFonts w:ascii="Courier New" w:cs="Courier New" w:eastAsia="Courier New" w:hAnsi="Courier New"/>
            <w:color w:val="c77dbb"/>
            <w:sz w:val="20"/>
            <w:szCs w:val="20"/>
            <w:rtl w:val="0"/>
          </w:rPr>
          <w:t xml:space="preserve">imgSrcsLogo</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0C0">
      <w:pPr>
        <w:shd w:fill="1e1f22" w:val="clear"/>
        <w:rPr>
          <w:ins w:author="Z" w:id="9" w:date="2023-04-05T02:46:56Z"/>
          <w:rFonts w:ascii="Courier New" w:cs="Courier New" w:eastAsia="Courier New" w:hAnsi="Courier New"/>
          <w:i w:val="1"/>
          <w:color w:val="5f826b"/>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i w:val="1"/>
            <w:color w:val="5f826b"/>
            <w:sz w:val="20"/>
            <w:szCs w:val="20"/>
            <w:rtl w:val="0"/>
          </w:rPr>
          <w:t xml:space="preserve">/**</w:t>
        </w:r>
      </w:ins>
    </w:p>
    <w:p w:rsidR="00000000" w:rsidDel="00000000" w:rsidP="00000000" w:rsidRDefault="00000000" w:rsidRPr="00000000" w14:paraId="000000C1">
      <w:pPr>
        <w:shd w:fill="1e1f22" w:val="clear"/>
        <w:rPr>
          <w:ins w:author="Z" w:id="9" w:date="2023-04-05T02:46:56Z"/>
          <w:rFonts w:ascii="Courier New" w:cs="Courier New" w:eastAsia="Courier New" w:hAnsi="Courier New"/>
          <w:i w:val="1"/>
          <w:color w:val="5f826b"/>
          <w:sz w:val="20"/>
          <w:szCs w:val="20"/>
        </w:rPr>
      </w:pPr>
      <w:ins w:author="Z" w:id="9" w:date="2023-04-05T02:46:56Z">
        <w:r w:rsidDel="00000000" w:rsidR="00000000" w:rsidRPr="00000000">
          <w:rPr>
            <w:rFonts w:ascii="Courier New" w:cs="Courier New" w:eastAsia="Courier New" w:hAnsi="Courier New"/>
            <w:i w:val="1"/>
            <w:color w:val="5f826b"/>
            <w:sz w:val="20"/>
            <w:szCs w:val="20"/>
            <w:rtl w:val="0"/>
          </w:rPr>
          <w:t xml:space="preserve">    * Constructor for WebCrawler class.</w:t>
        </w:r>
      </w:ins>
    </w:p>
    <w:p w:rsidR="00000000" w:rsidDel="00000000" w:rsidP="00000000" w:rsidRDefault="00000000" w:rsidRPr="00000000" w14:paraId="000000C2">
      <w:pPr>
        <w:shd w:fill="1e1f22" w:val="clear"/>
        <w:rPr>
          <w:ins w:author="Z" w:id="9" w:date="2023-04-05T02:46:56Z"/>
          <w:rFonts w:ascii="Courier New" w:cs="Courier New" w:eastAsia="Courier New" w:hAnsi="Courier New"/>
          <w:i w:val="1"/>
          <w:color w:val="5f826b"/>
          <w:sz w:val="20"/>
          <w:szCs w:val="20"/>
        </w:rPr>
      </w:pPr>
      <w:ins w:author="Z" w:id="9" w:date="2023-04-05T02:46:56Z">
        <w:r w:rsidDel="00000000" w:rsidR="00000000" w:rsidRPr="00000000">
          <w:rPr>
            <w:rFonts w:ascii="Courier New" w:cs="Courier New" w:eastAsia="Courier New" w:hAnsi="Courier New"/>
            <w:i w:val="1"/>
            <w:color w:val="5f826b"/>
            <w:sz w:val="20"/>
            <w:szCs w:val="20"/>
            <w:rtl w:val="0"/>
          </w:rPr>
          <w:t xml:space="preserve">    * </w:t>
        </w:r>
        <w:r w:rsidDel="00000000" w:rsidR="00000000" w:rsidRPr="00000000">
          <w:rPr>
            <w:rFonts w:ascii="Courier New" w:cs="Courier New" w:eastAsia="Courier New" w:hAnsi="Courier New"/>
            <w:i w:val="1"/>
            <w:color w:val="67a37c"/>
            <w:sz w:val="20"/>
            <w:szCs w:val="20"/>
            <w:rtl w:val="0"/>
          </w:rPr>
          <w:t xml:space="preserve">@param </w:t>
        </w:r>
        <w:r w:rsidDel="00000000" w:rsidR="00000000" w:rsidRPr="00000000">
          <w:rPr>
            <w:rFonts w:ascii="Courier New" w:cs="Courier New" w:eastAsia="Courier New" w:hAnsi="Courier New"/>
            <w:i w:val="1"/>
            <w:color w:val="abadb3"/>
            <w:sz w:val="20"/>
            <w:szCs w:val="20"/>
            <w:rtl w:val="0"/>
          </w:rPr>
          <w:t xml:space="preserve">start_url </w:t>
        </w:r>
        <w:r w:rsidDel="00000000" w:rsidR="00000000" w:rsidRPr="00000000">
          <w:rPr>
            <w:rFonts w:ascii="Courier New" w:cs="Courier New" w:eastAsia="Courier New" w:hAnsi="Courier New"/>
            <w:i w:val="1"/>
            <w:color w:val="5f826b"/>
            <w:sz w:val="20"/>
            <w:szCs w:val="20"/>
            <w:rtl w:val="0"/>
          </w:rPr>
          <w:t xml:space="preserve">the start URL for web crawling.</w:t>
        </w:r>
      </w:ins>
    </w:p>
    <w:p w:rsidR="00000000" w:rsidDel="00000000" w:rsidP="00000000" w:rsidRDefault="00000000" w:rsidRPr="00000000" w14:paraId="000000C3">
      <w:pPr>
        <w:shd w:fill="1e1f22" w:val="clear"/>
        <w:rPr>
          <w:ins w:author="Z" w:id="9" w:date="2023-04-05T02:46:56Z"/>
          <w:rFonts w:ascii="Courier New" w:cs="Courier New" w:eastAsia="Courier New" w:hAnsi="Courier New"/>
          <w:i w:val="1"/>
          <w:color w:val="5f826b"/>
          <w:sz w:val="20"/>
          <w:szCs w:val="20"/>
        </w:rPr>
      </w:pPr>
      <w:ins w:author="Z" w:id="9" w:date="2023-04-05T02:46:56Z">
        <w:r w:rsidDel="00000000" w:rsidR="00000000" w:rsidRPr="00000000">
          <w:rPr>
            <w:rFonts w:ascii="Courier New" w:cs="Courier New" w:eastAsia="Courier New" w:hAnsi="Courier New"/>
            <w:i w:val="1"/>
            <w:color w:val="5f826b"/>
            <w:sz w:val="20"/>
            <w:szCs w:val="20"/>
            <w:rtl w:val="0"/>
          </w:rPr>
          <w:t xml:space="preserve">    * </w:t>
        </w:r>
        <w:r w:rsidDel="00000000" w:rsidR="00000000" w:rsidRPr="00000000">
          <w:rPr>
            <w:rFonts w:ascii="Courier New" w:cs="Courier New" w:eastAsia="Courier New" w:hAnsi="Courier New"/>
            <w:i w:val="1"/>
            <w:color w:val="67a37c"/>
            <w:sz w:val="20"/>
            <w:szCs w:val="20"/>
            <w:rtl w:val="0"/>
          </w:rPr>
          <w:t xml:space="preserve">@throws </w:t>
        </w:r>
        <w:r w:rsidDel="00000000" w:rsidR="00000000" w:rsidRPr="00000000">
          <w:rPr>
            <w:rFonts w:ascii="Courier New" w:cs="Courier New" w:eastAsia="Courier New" w:hAnsi="Courier New"/>
            <w:i w:val="1"/>
            <w:color w:val="5f826b"/>
            <w:sz w:val="20"/>
            <w:szCs w:val="20"/>
            <w:rtl w:val="0"/>
          </w:rPr>
          <w:t xml:space="preserve">MalformedURLException if the URL is malformed.</w:t>
        </w:r>
      </w:ins>
    </w:p>
    <w:p w:rsidR="00000000" w:rsidDel="00000000" w:rsidP="00000000" w:rsidRDefault="00000000" w:rsidRPr="00000000" w14:paraId="000000C4">
      <w:pPr>
        <w:shd w:fill="1e1f22" w:val="clear"/>
        <w:rPr>
          <w:ins w:author="Z" w:id="9" w:date="2023-04-05T02:46:56Z"/>
          <w:rFonts w:ascii="Courier New" w:cs="Courier New" w:eastAsia="Courier New" w:hAnsi="Courier New"/>
          <w:i w:val="1"/>
          <w:color w:val="5f826b"/>
          <w:sz w:val="20"/>
          <w:szCs w:val="20"/>
        </w:rPr>
      </w:pPr>
      <w:ins w:author="Z" w:id="9" w:date="2023-04-05T02:46:56Z">
        <w:r w:rsidDel="00000000" w:rsidR="00000000" w:rsidRPr="00000000">
          <w:rPr>
            <w:rFonts w:ascii="Courier New" w:cs="Courier New" w:eastAsia="Courier New" w:hAnsi="Courier New"/>
            <w:i w:val="1"/>
            <w:color w:val="5f826b"/>
            <w:sz w:val="20"/>
            <w:szCs w:val="20"/>
            <w:rtl w:val="0"/>
          </w:rPr>
          <w:t xml:space="preserve">    */</w:t>
        </w:r>
      </w:ins>
    </w:p>
    <w:p w:rsidR="00000000" w:rsidDel="00000000" w:rsidP="00000000" w:rsidRDefault="00000000" w:rsidRPr="00000000" w14:paraId="000000C5">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i w:val="1"/>
            <w:color w:val="5f826b"/>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w:t>
        </w:r>
        <w:r w:rsidDel="00000000" w:rsidR="00000000" w:rsidRPr="00000000">
          <w:rPr>
            <w:rFonts w:ascii="Courier New" w:cs="Courier New" w:eastAsia="Courier New" w:hAnsi="Courier New"/>
            <w:color w:val="56a8f5"/>
            <w:sz w:val="20"/>
            <w:szCs w:val="20"/>
            <w:rtl w:val="0"/>
          </w:rPr>
          <w:t xml:space="preserve">WebCrawler</w:t>
        </w:r>
        <w:r w:rsidDel="00000000" w:rsidR="00000000" w:rsidRPr="00000000">
          <w:rPr>
            <w:rFonts w:ascii="Courier New" w:cs="Courier New" w:eastAsia="Courier New" w:hAnsi="Courier New"/>
            <w:color w:val="bcbec4"/>
            <w:sz w:val="20"/>
            <w:szCs w:val="20"/>
            <w:rtl w:val="0"/>
          </w:rPr>
          <w:t xml:space="preserve">(String start_url) </w:t>
        </w:r>
        <w:r w:rsidDel="00000000" w:rsidR="00000000" w:rsidRPr="00000000">
          <w:rPr>
            <w:rFonts w:ascii="Courier New" w:cs="Courier New" w:eastAsia="Courier New" w:hAnsi="Courier New"/>
            <w:color w:val="cf8e6d"/>
            <w:sz w:val="20"/>
            <w:szCs w:val="20"/>
            <w:rtl w:val="0"/>
          </w:rPr>
          <w:t xml:space="preserve">throws </w:t>
        </w:r>
        <w:r w:rsidDel="00000000" w:rsidR="00000000" w:rsidRPr="00000000">
          <w:rPr>
            <w:rFonts w:ascii="Courier New" w:cs="Courier New" w:eastAsia="Courier New" w:hAnsi="Courier New"/>
            <w:color w:val="bcbec4"/>
            <w:sz w:val="20"/>
            <w:szCs w:val="20"/>
            <w:rtl w:val="0"/>
          </w:rPr>
          <w:t xml:space="preserve">MalformedURLException {</w:t>
        </w:r>
      </w:ins>
    </w:p>
    <w:p w:rsidR="00000000" w:rsidDel="00000000" w:rsidP="00000000" w:rsidRDefault="00000000" w:rsidRPr="00000000" w14:paraId="000000C6">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startURL </w:t>
        </w:r>
        <w:r w:rsidDel="00000000" w:rsidR="00000000" w:rsidRPr="00000000">
          <w:rPr>
            <w:rFonts w:ascii="Courier New" w:cs="Courier New" w:eastAsia="Courier New" w:hAnsi="Courier New"/>
            <w:color w:val="bcbec4"/>
            <w:sz w:val="20"/>
            <w:szCs w:val="20"/>
            <w:rtl w:val="0"/>
          </w:rPr>
          <w:t xml:space="preserve">= start_url;</w:t>
        </w:r>
      </w:ins>
    </w:p>
    <w:p w:rsidR="00000000" w:rsidDel="00000000" w:rsidP="00000000" w:rsidRDefault="00000000" w:rsidRPr="00000000" w14:paraId="000000C7">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URL url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URL(start_url);</w:t>
        </w:r>
      </w:ins>
    </w:p>
    <w:p w:rsidR="00000000" w:rsidDel="00000000" w:rsidP="00000000" w:rsidRDefault="00000000" w:rsidRPr="00000000" w14:paraId="000000C8">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domainName </w:t>
        </w:r>
        <w:r w:rsidDel="00000000" w:rsidR="00000000" w:rsidRPr="00000000">
          <w:rPr>
            <w:rFonts w:ascii="Courier New" w:cs="Courier New" w:eastAsia="Courier New" w:hAnsi="Courier New"/>
            <w:color w:val="bcbec4"/>
            <w:sz w:val="20"/>
            <w:szCs w:val="20"/>
            <w:rtl w:val="0"/>
          </w:rPr>
          <w:t xml:space="preserve">= url.getProtocol()+</w:t>
        </w: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+url.getHost();</w:t>
        </w:r>
      </w:ins>
    </w:p>
    <w:p w:rsidR="00000000" w:rsidDel="00000000" w:rsidP="00000000" w:rsidRDefault="00000000" w:rsidRPr="00000000" w14:paraId="000000C9">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visitedURLs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HashSet&lt;&gt;();</w:t>
        </w:r>
      </w:ins>
    </w:p>
    <w:p w:rsidR="00000000" w:rsidDel="00000000" w:rsidP="00000000" w:rsidRDefault="00000000" w:rsidRPr="00000000" w14:paraId="000000CA">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imgSrcs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HashSet&lt;&gt;();</w:t>
        </w:r>
      </w:ins>
    </w:p>
    <w:p w:rsidR="00000000" w:rsidDel="00000000" w:rsidP="00000000" w:rsidRDefault="00000000" w:rsidRPr="00000000" w14:paraId="000000CB">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imgSrcsPerson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ArrayList&lt;&gt;();</w:t>
        </w:r>
      </w:ins>
    </w:p>
    <w:p w:rsidR="00000000" w:rsidDel="00000000" w:rsidP="00000000" w:rsidRDefault="00000000" w:rsidRPr="00000000" w14:paraId="000000CC">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imgSrcsLogo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ArrayList&lt;&gt;();</w:t>
        </w:r>
      </w:ins>
    </w:p>
    <w:p w:rsidR="00000000" w:rsidDel="00000000" w:rsidP="00000000" w:rsidRDefault="00000000" w:rsidRPr="00000000" w14:paraId="000000CD">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ins>
    </w:p>
    <w:p w:rsidR="00000000" w:rsidDel="00000000" w:rsidP="00000000" w:rsidRDefault="00000000" w:rsidRPr="00000000" w14:paraId="000000CE">
      <w:pPr>
        <w:shd w:fill="1e1f22" w:val="clear"/>
        <w:rPr>
          <w:ins w:author="Z" w:id="9" w:date="2023-04-05T02:46:56Z"/>
          <w:rFonts w:ascii="Courier New" w:cs="Courier New" w:eastAsia="Courier New" w:hAnsi="Courier New"/>
          <w:i w:val="1"/>
          <w:color w:val="5f826b"/>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i w:val="1"/>
            <w:color w:val="5f826b"/>
            <w:sz w:val="20"/>
            <w:szCs w:val="20"/>
            <w:rtl w:val="0"/>
          </w:rPr>
          <w:t xml:space="preserve">/**</w:t>
        </w:r>
      </w:ins>
    </w:p>
    <w:p w:rsidR="00000000" w:rsidDel="00000000" w:rsidP="00000000" w:rsidRDefault="00000000" w:rsidRPr="00000000" w14:paraId="000000CF">
      <w:pPr>
        <w:shd w:fill="1e1f22" w:val="clear"/>
        <w:rPr>
          <w:ins w:author="Z" w:id="9" w:date="2023-04-05T02:46:56Z"/>
          <w:rFonts w:ascii="Courier New" w:cs="Courier New" w:eastAsia="Courier New" w:hAnsi="Courier New"/>
          <w:i w:val="1"/>
          <w:color w:val="5f826b"/>
          <w:sz w:val="20"/>
          <w:szCs w:val="20"/>
        </w:rPr>
      </w:pPr>
      <w:ins w:author="Z" w:id="9" w:date="2023-04-05T02:46:56Z">
        <w:r w:rsidDel="00000000" w:rsidR="00000000" w:rsidRPr="00000000">
          <w:rPr>
            <w:rFonts w:ascii="Courier New" w:cs="Courier New" w:eastAsia="Courier New" w:hAnsi="Courier New"/>
            <w:i w:val="1"/>
            <w:color w:val="5f826b"/>
            <w:sz w:val="20"/>
            <w:szCs w:val="20"/>
            <w:rtl w:val="0"/>
          </w:rPr>
          <w:t xml:space="preserve">    * Finds all URLs in the same domain with DFS starting from the start URL.</w:t>
        </w:r>
      </w:ins>
    </w:p>
    <w:p w:rsidR="00000000" w:rsidDel="00000000" w:rsidP="00000000" w:rsidRDefault="00000000" w:rsidRPr="00000000" w14:paraId="000000D0">
      <w:pPr>
        <w:shd w:fill="1e1f22" w:val="clear"/>
        <w:rPr>
          <w:ins w:author="Z" w:id="9" w:date="2023-04-05T02:46:56Z"/>
          <w:rFonts w:ascii="Courier New" w:cs="Courier New" w:eastAsia="Courier New" w:hAnsi="Courier New"/>
          <w:i w:val="1"/>
          <w:color w:val="5f826b"/>
          <w:sz w:val="20"/>
          <w:szCs w:val="20"/>
        </w:rPr>
      </w:pPr>
      <w:ins w:author="Z" w:id="9" w:date="2023-04-05T02:46:56Z">
        <w:r w:rsidDel="00000000" w:rsidR="00000000" w:rsidRPr="00000000">
          <w:rPr>
            <w:rFonts w:ascii="Courier New" w:cs="Courier New" w:eastAsia="Courier New" w:hAnsi="Courier New"/>
            <w:i w:val="1"/>
            <w:color w:val="5f826b"/>
            <w:sz w:val="20"/>
            <w:szCs w:val="20"/>
            <w:rtl w:val="0"/>
          </w:rPr>
          <w:t xml:space="preserve">    */</w:t>
        </w:r>
      </w:ins>
    </w:p>
    <w:p w:rsidR="00000000" w:rsidDel="00000000" w:rsidP="00000000" w:rsidRDefault="00000000" w:rsidRPr="00000000" w14:paraId="000000D1">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i w:val="1"/>
            <w:color w:val="5f826b"/>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getAllURLs</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throws </w:t>
        </w:r>
        <w:r w:rsidDel="00000000" w:rsidR="00000000" w:rsidRPr="00000000">
          <w:rPr>
            <w:rFonts w:ascii="Courier New" w:cs="Courier New" w:eastAsia="Courier New" w:hAnsi="Courier New"/>
            <w:color w:val="bcbec4"/>
            <w:sz w:val="20"/>
            <w:szCs w:val="20"/>
            <w:rtl w:val="0"/>
          </w:rPr>
          <w:t xml:space="preserve">InterruptedException {</w:t>
        </w:r>
      </w:ins>
    </w:p>
    <w:p w:rsidR="00000000" w:rsidDel="00000000" w:rsidP="00000000" w:rsidRDefault="00000000" w:rsidRPr="00000000" w14:paraId="000000D2">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"Start to collect URLS."</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0D3">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findURLsWithDFS(</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startURL</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0D4">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"All URLs in the same domain collected."</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0D5">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ins>
    </w:p>
    <w:p w:rsidR="00000000" w:rsidDel="00000000" w:rsidP="00000000" w:rsidRDefault="00000000" w:rsidRPr="00000000" w14:paraId="000000D6">
      <w:pPr>
        <w:shd w:fill="1e1f22" w:val="clear"/>
        <w:rPr>
          <w:ins w:author="Z" w:id="9" w:date="2023-04-05T02:46:56Z"/>
          <w:rFonts w:ascii="Courier New" w:cs="Courier New" w:eastAsia="Courier New" w:hAnsi="Courier New"/>
          <w:i w:val="1"/>
          <w:color w:val="5f826b"/>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i w:val="1"/>
            <w:color w:val="5f826b"/>
            <w:sz w:val="20"/>
            <w:szCs w:val="20"/>
            <w:rtl w:val="0"/>
          </w:rPr>
          <w:t xml:space="preserve">/**</w:t>
        </w:r>
      </w:ins>
    </w:p>
    <w:p w:rsidR="00000000" w:rsidDel="00000000" w:rsidP="00000000" w:rsidRDefault="00000000" w:rsidRPr="00000000" w14:paraId="000000D7">
      <w:pPr>
        <w:shd w:fill="1e1f22" w:val="clear"/>
        <w:rPr>
          <w:ins w:author="Z" w:id="9" w:date="2023-04-05T02:46:56Z"/>
          <w:rFonts w:ascii="Courier New" w:cs="Courier New" w:eastAsia="Courier New" w:hAnsi="Courier New"/>
          <w:i w:val="1"/>
          <w:color w:val="5f826b"/>
          <w:sz w:val="20"/>
          <w:szCs w:val="20"/>
        </w:rPr>
      </w:pPr>
      <w:ins w:author="Z" w:id="9" w:date="2023-04-05T02:46:56Z">
        <w:r w:rsidDel="00000000" w:rsidR="00000000" w:rsidRPr="00000000">
          <w:rPr>
            <w:rFonts w:ascii="Courier New" w:cs="Courier New" w:eastAsia="Courier New" w:hAnsi="Courier New"/>
            <w:i w:val="1"/>
            <w:color w:val="5f826b"/>
            <w:sz w:val="20"/>
            <w:szCs w:val="20"/>
            <w:rtl w:val="0"/>
          </w:rPr>
          <w:t xml:space="preserve">    * A helper function to recursively find all URLs in the same domain with DFS starting from the input URL.</w:t>
        </w:r>
      </w:ins>
    </w:p>
    <w:p w:rsidR="00000000" w:rsidDel="00000000" w:rsidP="00000000" w:rsidRDefault="00000000" w:rsidRPr="00000000" w14:paraId="000000D8">
      <w:pPr>
        <w:shd w:fill="1e1f22" w:val="clear"/>
        <w:rPr>
          <w:ins w:author="Z" w:id="9" w:date="2023-04-05T02:46:56Z"/>
          <w:rFonts w:ascii="Courier New" w:cs="Courier New" w:eastAsia="Courier New" w:hAnsi="Courier New"/>
          <w:i w:val="1"/>
          <w:color w:val="5f826b"/>
          <w:sz w:val="20"/>
          <w:szCs w:val="20"/>
        </w:rPr>
      </w:pPr>
      <w:ins w:author="Z" w:id="9" w:date="2023-04-05T02:46:56Z">
        <w:r w:rsidDel="00000000" w:rsidR="00000000" w:rsidRPr="00000000">
          <w:rPr>
            <w:rFonts w:ascii="Courier New" w:cs="Courier New" w:eastAsia="Courier New" w:hAnsi="Courier New"/>
            <w:i w:val="1"/>
            <w:color w:val="5f826b"/>
            <w:sz w:val="20"/>
            <w:szCs w:val="20"/>
            <w:rtl w:val="0"/>
          </w:rPr>
          <w:t xml:space="preserve">    * </w:t>
        </w:r>
        <w:r w:rsidDel="00000000" w:rsidR="00000000" w:rsidRPr="00000000">
          <w:rPr>
            <w:rFonts w:ascii="Courier New" w:cs="Courier New" w:eastAsia="Courier New" w:hAnsi="Courier New"/>
            <w:i w:val="1"/>
            <w:color w:val="67a37c"/>
            <w:sz w:val="20"/>
            <w:szCs w:val="20"/>
            <w:rtl w:val="0"/>
          </w:rPr>
          <w:t xml:space="preserve">@param </w:t>
        </w:r>
        <w:r w:rsidDel="00000000" w:rsidR="00000000" w:rsidRPr="00000000">
          <w:rPr>
            <w:rFonts w:ascii="Courier New" w:cs="Courier New" w:eastAsia="Courier New" w:hAnsi="Courier New"/>
            <w:i w:val="1"/>
            <w:color w:val="abadb3"/>
            <w:sz w:val="20"/>
            <w:szCs w:val="20"/>
            <w:rtl w:val="0"/>
          </w:rPr>
          <w:t xml:space="preserve">url </w:t>
        </w:r>
        <w:r w:rsidDel="00000000" w:rsidR="00000000" w:rsidRPr="00000000">
          <w:rPr>
            <w:rFonts w:ascii="Courier New" w:cs="Courier New" w:eastAsia="Courier New" w:hAnsi="Courier New"/>
            <w:i w:val="1"/>
            <w:color w:val="5f826b"/>
            <w:sz w:val="20"/>
            <w:szCs w:val="20"/>
            <w:rtl w:val="0"/>
          </w:rPr>
          <w:t xml:space="preserve">the input URL to be visited.</w:t>
        </w:r>
      </w:ins>
    </w:p>
    <w:p w:rsidR="00000000" w:rsidDel="00000000" w:rsidP="00000000" w:rsidRDefault="00000000" w:rsidRPr="00000000" w14:paraId="000000D9">
      <w:pPr>
        <w:shd w:fill="1e1f22" w:val="clear"/>
        <w:rPr>
          <w:ins w:author="Z" w:id="9" w:date="2023-04-05T02:46:56Z"/>
          <w:rFonts w:ascii="Courier New" w:cs="Courier New" w:eastAsia="Courier New" w:hAnsi="Courier New"/>
          <w:i w:val="1"/>
          <w:color w:val="5f826b"/>
          <w:sz w:val="20"/>
          <w:szCs w:val="20"/>
        </w:rPr>
      </w:pPr>
      <w:ins w:author="Z" w:id="9" w:date="2023-04-05T02:46:56Z">
        <w:r w:rsidDel="00000000" w:rsidR="00000000" w:rsidRPr="00000000">
          <w:rPr>
            <w:rFonts w:ascii="Courier New" w:cs="Courier New" w:eastAsia="Courier New" w:hAnsi="Courier New"/>
            <w:i w:val="1"/>
            <w:color w:val="5f826b"/>
            <w:sz w:val="20"/>
            <w:szCs w:val="20"/>
            <w:rtl w:val="0"/>
          </w:rPr>
          <w:t xml:space="preserve">    */</w:t>
        </w:r>
      </w:ins>
    </w:p>
    <w:p w:rsidR="00000000" w:rsidDel="00000000" w:rsidP="00000000" w:rsidRDefault="00000000" w:rsidRPr="00000000" w14:paraId="000000DA">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i w:val="1"/>
            <w:color w:val="5f826b"/>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void </w:t>
        </w:r>
        <w:r w:rsidDel="00000000" w:rsidR="00000000" w:rsidRPr="00000000">
          <w:rPr>
            <w:rFonts w:ascii="Courier New" w:cs="Courier New" w:eastAsia="Courier New" w:hAnsi="Courier New"/>
            <w:color w:val="56a8f5"/>
            <w:sz w:val="20"/>
            <w:szCs w:val="20"/>
            <w:rtl w:val="0"/>
          </w:rPr>
          <w:t xml:space="preserve">findURLsWithDFS</w:t>
        </w:r>
        <w:r w:rsidDel="00000000" w:rsidR="00000000" w:rsidRPr="00000000">
          <w:rPr>
            <w:rFonts w:ascii="Courier New" w:cs="Courier New" w:eastAsia="Courier New" w:hAnsi="Courier New"/>
            <w:color w:val="bcbec4"/>
            <w:sz w:val="20"/>
            <w:szCs w:val="20"/>
            <w:rtl w:val="0"/>
          </w:rPr>
          <w:t xml:space="preserve">(String url) </w:t>
        </w:r>
        <w:r w:rsidDel="00000000" w:rsidR="00000000" w:rsidRPr="00000000">
          <w:rPr>
            <w:rFonts w:ascii="Courier New" w:cs="Courier New" w:eastAsia="Courier New" w:hAnsi="Courier New"/>
            <w:color w:val="cf8e6d"/>
            <w:sz w:val="20"/>
            <w:szCs w:val="20"/>
            <w:rtl w:val="0"/>
          </w:rPr>
          <w:t xml:space="preserve">throws </w:t>
        </w:r>
        <w:r w:rsidDel="00000000" w:rsidR="00000000" w:rsidRPr="00000000">
          <w:rPr>
            <w:rFonts w:ascii="Courier New" w:cs="Courier New" w:eastAsia="Courier New" w:hAnsi="Courier New"/>
            <w:color w:val="bcbec4"/>
            <w:sz w:val="20"/>
            <w:szCs w:val="20"/>
            <w:rtl w:val="0"/>
          </w:rPr>
          <w:t xml:space="preserve">InterruptedException {</w:t>
        </w:r>
      </w:ins>
    </w:p>
    <w:p w:rsidR="00000000" w:rsidDel="00000000" w:rsidP="00000000" w:rsidRDefault="00000000" w:rsidRPr="00000000" w14:paraId="000000DB">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dfsDepthLeve</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0DC">
      <w:pPr>
        <w:shd w:fill="1e1f22" w:val="clear"/>
        <w:rPr>
          <w:ins w:author="Z" w:id="9" w:date="2023-04-05T02:46:56Z"/>
          <w:rFonts w:ascii="Courier New" w:cs="Courier New" w:eastAsia="Courier New" w:hAnsi="Courier New"/>
          <w:color w:val="7a7e85"/>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stop recursion when the level is too deep</w:t>
        </w:r>
      </w:ins>
    </w:p>
    <w:p w:rsidR="00000000" w:rsidDel="00000000" w:rsidP="00000000" w:rsidRDefault="00000000" w:rsidRPr="00000000" w14:paraId="000000DD">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dfsDepthLeve</w:t>
        </w:r>
        <w:r w:rsidDel="00000000" w:rsidR="00000000" w:rsidRPr="00000000">
          <w:rPr>
            <w:rFonts w:ascii="Courier New" w:cs="Courier New" w:eastAsia="Courier New" w:hAnsi="Courier New"/>
            <w:color w:val="bcbec4"/>
            <w:sz w:val="20"/>
            <w:szCs w:val="20"/>
            <w:rtl w:val="0"/>
          </w:rPr>
          <w:t xml:space="preserve">&gt;</w:t>
        </w:r>
        <w:r w:rsidDel="00000000" w:rsidR="00000000" w:rsidRPr="00000000">
          <w:rPr>
            <w:rFonts w:ascii="Courier New" w:cs="Courier New" w:eastAsia="Courier New" w:hAnsi="Courier New"/>
            <w:color w:val="2aacb8"/>
            <w:sz w:val="20"/>
            <w:szCs w:val="20"/>
            <w:rtl w:val="0"/>
          </w:rPr>
          <w:t xml:space="preserve">1</w:t>
        </w:r>
        <w:commentRangeStart w:id="5"/>
        <w:commentRangeStart w:id="6"/>
        <w:r w:rsidDel="00000000" w:rsidR="00000000" w:rsidRPr="00000000">
          <w:rPr>
            <w:rFonts w:ascii="Courier New" w:cs="Courier New" w:eastAsia="Courier New" w:hAnsi="Courier New"/>
            <w:color w:val="2aacb8"/>
            <w:sz w:val="20"/>
            <w:szCs w:val="20"/>
            <w:rtl w:val="0"/>
          </w:rPr>
          <w:t xml:space="preserve">00</w:t>
        </w:r>
        <w:r w:rsidDel="00000000" w:rsidR="00000000" w:rsidRPr="00000000">
          <w:rPr>
            <w:rFonts w:ascii="Courier New" w:cs="Courier New" w:eastAsia="Courier New" w:hAnsi="Courier New"/>
            <w:color w:val="bcbec4"/>
            <w:sz w:val="20"/>
            <w:szCs w:val="20"/>
            <w:rtl w:val="0"/>
          </w:rPr>
          <w:t xml:space="preserve">)</w:t>
        </w:r>
        <w:commentRangeEnd w:id="5"/>
        <w:r w:rsidDel="00000000" w:rsidR="00000000" w:rsidRPr="00000000">
          <w:commentReference w:id="5"/>
        </w:r>
        <w:commentRangeEnd w:id="6"/>
        <w:r w:rsidDel="00000000" w:rsidR="00000000" w:rsidRPr="00000000">
          <w:commentReference w:id="6"/>
        </w:r>
        <w:r w:rsidDel="00000000" w:rsidR="00000000" w:rsidRPr="00000000">
          <w:rPr>
            <w:rFonts w:ascii="Courier New" w:cs="Courier New" w:eastAsia="Courier New" w:hAnsi="Courier New"/>
            <w:color w:val="bcbec4"/>
            <w:sz w:val="20"/>
            <w:szCs w:val="20"/>
            <w:rtl w:val="0"/>
          </w:rPr>
          <w:t xml:space="preserve"> {</w:t>
        </w:r>
      </w:ins>
    </w:p>
    <w:p w:rsidR="00000000" w:rsidDel="00000000" w:rsidP="00000000" w:rsidRDefault="00000000" w:rsidRPr="00000000" w14:paraId="000000DE">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0DF">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ins>
    </w:p>
    <w:p w:rsidR="00000000" w:rsidDel="00000000" w:rsidP="00000000" w:rsidRDefault="00000000" w:rsidRPr="00000000" w14:paraId="000000E0">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(url.contains(</w:t>
        </w:r>
        <w:r w:rsidDel="00000000" w:rsidR="00000000" w:rsidRPr="00000000">
          <w:rPr>
            <w:rFonts w:ascii="Courier New" w:cs="Courier New" w:eastAsia="Courier New" w:hAnsi="Courier New"/>
            <w:color w:val="6aab73"/>
            <w:sz w:val="20"/>
            <w:szCs w:val="20"/>
            <w:rtl w:val="0"/>
          </w:rPr>
          <w:t xml:space="preserve">"</w:t>
        </w:r>
        <w:commentRangeStart w:id="7"/>
        <w:commentRangeStart w:id="8"/>
        <w:commentRangeStart w:id="9"/>
        <w:commentRangeStart w:id="10"/>
        <w:commentRangeStart w:id="11"/>
        <w:commentRangeStart w:id="12"/>
        <w:commentRangeStart w:id="13"/>
        <w:commentRangeStart w:id="14"/>
        <w:commentRangeStart w:id="15"/>
        <w:r w:rsidDel="00000000" w:rsidR="00000000" w:rsidRPr="00000000">
          <w:rPr>
            <w:rFonts w:ascii="Courier New" w:cs="Courier New" w:eastAsia="Courier New" w:hAnsi="Courier New"/>
            <w:color w:val="6aab73"/>
            <w:sz w:val="20"/>
            <w:szCs w:val="20"/>
            <w:rtl w:val="0"/>
          </w:rPr>
          <w:t xml:space="preserve">login</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 {</w:t>
        </w:r>
      </w:ins>
    </w:p>
    <w:p w:rsidR="00000000" w:rsidDel="00000000" w:rsidP="00000000" w:rsidRDefault="00000000" w:rsidRPr="00000000" w14:paraId="000000E1">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0E2">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ins>
    </w:p>
    <w:p w:rsidR="00000000" w:rsidDel="00000000" w:rsidP="00000000" w:rsidRDefault="00000000" w:rsidRPr="00000000" w14:paraId="000000E3">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visitedURLs</w:t>
        </w:r>
        <w:r w:rsidDel="00000000" w:rsidR="00000000" w:rsidRPr="00000000">
          <w:rPr>
            <w:rFonts w:ascii="Courier New" w:cs="Courier New" w:eastAsia="Courier New" w:hAnsi="Courier New"/>
            <w:color w:val="bcbec4"/>
            <w:sz w:val="20"/>
            <w:szCs w:val="20"/>
            <w:rtl w:val="0"/>
          </w:rPr>
          <w:t xml:space="preserve">.contains(url)) {</w:t>
        </w:r>
      </w:ins>
    </w:p>
    <w:p w:rsidR="00000000" w:rsidDel="00000000" w:rsidP="00000000" w:rsidRDefault="00000000" w:rsidRPr="00000000" w14:paraId="000000E4">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try </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0E5">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Connection conn = Jsoup.</w:t>
        </w:r>
        <w:r w:rsidDel="00000000" w:rsidR="00000000" w:rsidRPr="00000000">
          <w:rPr>
            <w:rFonts w:ascii="Courier New" w:cs="Courier New" w:eastAsia="Courier New" w:hAnsi="Courier New"/>
            <w:i w:val="1"/>
            <w:color w:val="bcbec4"/>
            <w:sz w:val="20"/>
            <w:szCs w:val="20"/>
            <w:rtl w:val="0"/>
          </w:rPr>
          <w:t xml:space="preserve">connect</w:t>
        </w:r>
        <w:r w:rsidDel="00000000" w:rsidR="00000000" w:rsidRPr="00000000">
          <w:rPr>
            <w:rFonts w:ascii="Courier New" w:cs="Courier New" w:eastAsia="Courier New" w:hAnsi="Courier New"/>
            <w:color w:val="bcbec4"/>
            <w:sz w:val="20"/>
            <w:szCs w:val="20"/>
            <w:rtl w:val="0"/>
          </w:rPr>
          <w:t xml:space="preserve">(url).userAgent(</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userAgent</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0E6">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Document document = conn.get();</w:t>
        </w:r>
      </w:ins>
    </w:p>
    <w:p w:rsidR="00000000" w:rsidDel="00000000" w:rsidP="00000000" w:rsidRDefault="00000000" w:rsidRPr="00000000" w14:paraId="000000E7">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Elements subUrls = document.select(</w:t>
        </w:r>
        <w:r w:rsidDel="00000000" w:rsidR="00000000" w:rsidRPr="00000000">
          <w:rPr>
            <w:rFonts w:ascii="Courier New" w:cs="Courier New" w:eastAsia="Courier New" w:hAnsi="Courier New"/>
            <w:color w:val="6aab73"/>
            <w:sz w:val="20"/>
            <w:szCs w:val="20"/>
            <w:rtl w:val="0"/>
          </w:rPr>
          <w:t xml:space="preserve">"a[href^=</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domainName</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0E8">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visitedURLs</w:t>
        </w:r>
        <w:r w:rsidDel="00000000" w:rsidR="00000000" w:rsidRPr="00000000">
          <w:rPr>
            <w:rFonts w:ascii="Courier New" w:cs="Courier New" w:eastAsia="Courier New" w:hAnsi="Courier New"/>
            <w:color w:val="bcbec4"/>
            <w:sz w:val="20"/>
            <w:szCs w:val="20"/>
            <w:rtl w:val="0"/>
          </w:rPr>
          <w:t xml:space="preserve">.add(url);</w:t>
        </w:r>
      </w:ins>
    </w:p>
    <w:p w:rsidR="00000000" w:rsidDel="00000000" w:rsidP="00000000" w:rsidRDefault="00000000" w:rsidRPr="00000000" w14:paraId="000000E9">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for </w:t>
        </w:r>
        <w:r w:rsidDel="00000000" w:rsidR="00000000" w:rsidRPr="00000000">
          <w:rPr>
            <w:rFonts w:ascii="Courier New" w:cs="Courier New" w:eastAsia="Courier New" w:hAnsi="Courier New"/>
            <w:color w:val="bcbec4"/>
            <w:sz w:val="20"/>
            <w:szCs w:val="20"/>
            <w:rtl w:val="0"/>
          </w:rPr>
          <w:t xml:space="preserve">(Element subUrl : subUrls) {</w:t>
        </w:r>
      </w:ins>
    </w:p>
    <w:p w:rsidR="00000000" w:rsidDel="00000000" w:rsidP="00000000" w:rsidRDefault="00000000" w:rsidRPr="00000000" w14:paraId="000000EA">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String address = subUrl.attr(</w:t>
        </w:r>
        <w:r w:rsidDel="00000000" w:rsidR="00000000" w:rsidRPr="00000000">
          <w:rPr>
            <w:rFonts w:ascii="Courier New" w:cs="Courier New" w:eastAsia="Courier New" w:hAnsi="Courier New"/>
            <w:color w:val="6aab73"/>
            <w:sz w:val="20"/>
            <w:szCs w:val="20"/>
            <w:rtl w:val="0"/>
          </w:rPr>
          <w:t xml:space="preserve">"abs:href"</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0EB">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findURLsWithDFS(address);</w:t>
        </w:r>
      </w:ins>
    </w:p>
    <w:p w:rsidR="00000000" w:rsidDel="00000000" w:rsidP="00000000" w:rsidRDefault="00000000" w:rsidRPr="00000000" w14:paraId="000000EC">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dfsDepthLeve</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0ED">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ins>
    </w:p>
    <w:p w:rsidR="00000000" w:rsidDel="00000000" w:rsidP="00000000" w:rsidRDefault="00000000" w:rsidRPr="00000000" w14:paraId="000000EE">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cf8e6d"/>
            <w:sz w:val="20"/>
            <w:szCs w:val="20"/>
            <w:rtl w:val="0"/>
          </w:rPr>
          <w:t xml:space="preserve">catch </w:t>
        </w:r>
        <w:r w:rsidDel="00000000" w:rsidR="00000000" w:rsidRPr="00000000">
          <w:rPr>
            <w:rFonts w:ascii="Courier New" w:cs="Courier New" w:eastAsia="Courier New" w:hAnsi="Courier New"/>
            <w:color w:val="bcbec4"/>
            <w:sz w:val="20"/>
            <w:szCs w:val="20"/>
            <w:rtl w:val="0"/>
          </w:rPr>
          <w:t xml:space="preserve">(IOException e) {</w:t>
        </w:r>
      </w:ins>
    </w:p>
    <w:p w:rsidR="00000000" w:rsidDel="00000000" w:rsidP="00000000" w:rsidRDefault="00000000" w:rsidRPr="00000000" w14:paraId="000000EF">
      <w:pPr>
        <w:shd w:fill="1e1f22" w:val="clear"/>
        <w:rPr>
          <w:ins w:author="Z" w:id="9" w:date="2023-04-05T02:46:56Z"/>
          <w:rFonts w:ascii="Courier New" w:cs="Courier New" w:eastAsia="Courier New" w:hAnsi="Courier New"/>
          <w:color w:val="7a7e85"/>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uncomment below to print out error message</w:t>
        </w:r>
      </w:ins>
    </w:p>
    <w:p w:rsidR="00000000" w:rsidDel="00000000" w:rsidP="00000000" w:rsidRDefault="00000000" w:rsidRPr="00000000" w14:paraId="000000F0">
      <w:pPr>
        <w:shd w:fill="1e1f22" w:val="clear"/>
        <w:rPr>
          <w:ins w:author="Z" w:id="9" w:date="2023-04-05T02:46:56Z"/>
          <w:rFonts w:ascii="Courier New" w:cs="Courier New" w:eastAsia="Courier New" w:hAnsi="Courier New"/>
          <w:color w:val="7a7e85"/>
          <w:sz w:val="20"/>
          <w:szCs w:val="20"/>
        </w:rPr>
      </w:pPr>
      <w:ins w:author="Z" w:id="9" w:date="2023-04-05T02:46:56Z">
        <w:r w:rsidDel="00000000" w:rsidR="00000000" w:rsidRPr="00000000">
          <w:rPr>
            <w:rFonts w:ascii="Courier New" w:cs="Courier New" w:eastAsia="Courier New" w:hAnsi="Courier New"/>
            <w:color w:val="7a7e85"/>
            <w:sz w:val="20"/>
            <w:szCs w:val="20"/>
            <w:rtl w:val="0"/>
          </w:rPr>
          <w:t xml:space="preserve">               // System.err.println(e.getMessage());</w:t>
        </w:r>
      </w:ins>
    </w:p>
    <w:p w:rsidR="00000000" w:rsidDel="00000000" w:rsidP="00000000" w:rsidRDefault="00000000" w:rsidRPr="00000000" w14:paraId="000000F1">
      <w:pPr>
        <w:shd w:fill="1e1f22" w:val="clear"/>
        <w:rPr>
          <w:ins w:author="Z" w:id="9" w:date="2023-04-05T02:46:56Z"/>
          <w:rFonts w:ascii="Courier New" w:cs="Courier New" w:eastAsia="Courier New" w:hAnsi="Courier New"/>
          <w:color w:val="7a7e85"/>
          <w:sz w:val="20"/>
          <w:szCs w:val="20"/>
        </w:rPr>
      </w:pPr>
      <w:ins w:author="Z" w:id="9" w:date="2023-04-05T02:46:56Z">
        <w:r w:rsidDel="00000000" w:rsidR="00000000" w:rsidRPr="00000000">
          <w:rPr>
            <w:rFonts w:ascii="Courier New" w:cs="Courier New" w:eastAsia="Courier New" w:hAnsi="Courier New"/>
            <w:color w:val="7a7e85"/>
            <w:sz w:val="20"/>
            <w:szCs w:val="20"/>
            <w:rtl w:val="0"/>
          </w:rPr>
          <w:t xml:space="preserve">               // System.err.println(url);</w:t>
        </w:r>
      </w:ins>
    </w:p>
    <w:p w:rsidR="00000000" w:rsidDel="00000000" w:rsidP="00000000" w:rsidRDefault="00000000" w:rsidRPr="00000000" w14:paraId="000000F2">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failedURLNum</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0F3">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ins>
    </w:p>
    <w:p w:rsidR="00000000" w:rsidDel="00000000" w:rsidP="00000000" w:rsidRDefault="00000000" w:rsidRPr="00000000" w14:paraId="000000F4">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ins>
    </w:p>
    <w:p w:rsidR="00000000" w:rsidDel="00000000" w:rsidP="00000000" w:rsidRDefault="00000000" w:rsidRPr="00000000" w14:paraId="000000F5">
      <w:pPr>
        <w:shd w:fill="1e1f22" w:val="clear"/>
        <w:rPr>
          <w:ins w:author="Z" w:id="9" w:date="2023-04-05T02:46:56Z"/>
          <w:rFonts w:ascii="Courier New" w:cs="Courier New" w:eastAsia="Courier New" w:hAnsi="Courier New"/>
          <w:color w:val="7a7e85"/>
          <w:sz w:val="20"/>
          <w:szCs w:val="20"/>
        </w:rPr>
      </w:pPr>
      <w:ins w:author="Z" w:id="9" w:date="2023-04-05T02:46:56Z">
        <w:commentRangeStart w:id="16"/>
        <w:commentRangeStart w:id="17"/>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System.out.println("Current dfs level: "+this.dfsLeve);</w:t>
        </w:r>
      </w:ins>
    </w:p>
    <w:p w:rsidR="00000000" w:rsidDel="00000000" w:rsidP="00000000" w:rsidRDefault="00000000" w:rsidRPr="00000000" w14:paraId="000000F6">
      <w:pPr>
        <w:shd w:fill="1e1f22" w:val="clear"/>
        <w:rPr>
          <w:ins w:author="Z" w:id="9" w:date="2023-04-05T02:46:56Z"/>
          <w:rFonts w:ascii="Courier New" w:cs="Courier New" w:eastAsia="Courier New" w:hAnsi="Courier New"/>
          <w:color w:val="7a7e85"/>
          <w:sz w:val="20"/>
          <w:szCs w:val="20"/>
        </w:rPr>
      </w:pPr>
      <w:ins w:author="Z" w:id="9" w:date="2023-04-05T02:46:56Z">
        <w:r w:rsidDel="00000000" w:rsidR="00000000" w:rsidRPr="00000000">
          <w:rPr>
            <w:rFonts w:ascii="Courier New" w:cs="Courier New" w:eastAsia="Courier New" w:hAnsi="Courier New"/>
            <w:color w:val="7a7e85"/>
            <w:sz w:val="20"/>
            <w:szCs w:val="20"/>
            <w:rtl w:val="0"/>
          </w:rPr>
          <w:t xml:space="preserve">       // Delay request to avoid send too many requests in a short period of time</w:t>
        </w:r>
      </w:ins>
    </w:p>
    <w:p w:rsidR="00000000" w:rsidDel="00000000" w:rsidP="00000000" w:rsidRDefault="00000000" w:rsidRPr="00000000" w14:paraId="000000F7">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Thread.</w:t>
        </w:r>
        <w:r w:rsidDel="00000000" w:rsidR="00000000" w:rsidRPr="00000000">
          <w:rPr>
            <w:rFonts w:ascii="Courier New" w:cs="Courier New" w:eastAsia="Courier New" w:hAnsi="Courier New"/>
            <w:i w:val="1"/>
            <w:color w:val="bcbec4"/>
            <w:sz w:val="20"/>
            <w:szCs w:val="20"/>
            <w:rtl w:val="0"/>
          </w:rPr>
          <w:t xml:space="preserve">sleep</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2aacb8"/>
            <w:sz w:val="20"/>
            <w:szCs w:val="20"/>
            <w:rtl w:val="0"/>
          </w:rPr>
          <w:t xml:space="preserve">100</w:t>
        </w:r>
        <w:r w:rsidDel="00000000" w:rsidR="00000000" w:rsidRPr="00000000">
          <w:rPr>
            <w:rFonts w:ascii="Courier New" w:cs="Courier New" w:eastAsia="Courier New" w:hAnsi="Courier New"/>
            <w:color w:val="bcbec4"/>
            <w:sz w:val="20"/>
            <w:szCs w:val="20"/>
            <w:rtl w:val="0"/>
          </w:rPr>
          <w:t xml:space="preserve">);</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ins>
    </w:p>
    <w:p w:rsidR="00000000" w:rsidDel="00000000" w:rsidP="00000000" w:rsidRDefault="00000000" w:rsidRPr="00000000" w14:paraId="000000F8">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ins>
    </w:p>
    <w:p w:rsidR="00000000" w:rsidDel="00000000" w:rsidP="00000000" w:rsidRDefault="00000000" w:rsidRPr="00000000" w14:paraId="000000F9">
      <w:pPr>
        <w:shd w:fill="1e1f22" w:val="clear"/>
        <w:rPr>
          <w:ins w:author="Z" w:id="9" w:date="2023-04-05T02:46:56Z"/>
          <w:rFonts w:ascii="Courier New" w:cs="Courier New" w:eastAsia="Courier New" w:hAnsi="Courier New"/>
          <w:i w:val="1"/>
          <w:color w:val="5f826b"/>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i w:val="1"/>
            <w:color w:val="5f826b"/>
            <w:sz w:val="20"/>
            <w:szCs w:val="20"/>
            <w:rtl w:val="0"/>
          </w:rPr>
          <w:t xml:space="preserve">/**</w:t>
        </w:r>
      </w:ins>
    </w:p>
    <w:p w:rsidR="00000000" w:rsidDel="00000000" w:rsidP="00000000" w:rsidRDefault="00000000" w:rsidRPr="00000000" w14:paraId="000000FA">
      <w:pPr>
        <w:shd w:fill="1e1f22" w:val="clear"/>
        <w:rPr>
          <w:ins w:author="Z" w:id="9" w:date="2023-04-05T02:46:56Z"/>
          <w:rFonts w:ascii="Courier New" w:cs="Courier New" w:eastAsia="Courier New" w:hAnsi="Courier New"/>
          <w:i w:val="1"/>
          <w:color w:val="5f826b"/>
          <w:sz w:val="20"/>
          <w:szCs w:val="20"/>
        </w:rPr>
      </w:pPr>
      <w:ins w:author="Z" w:id="9" w:date="2023-04-05T02:46:56Z">
        <w:r w:rsidDel="00000000" w:rsidR="00000000" w:rsidRPr="00000000">
          <w:rPr>
            <w:rFonts w:ascii="Courier New" w:cs="Courier New" w:eastAsia="Courier New" w:hAnsi="Courier New"/>
            <w:i w:val="1"/>
            <w:color w:val="5f826b"/>
            <w:sz w:val="20"/>
            <w:szCs w:val="20"/>
            <w:rtl w:val="0"/>
          </w:rPr>
          <w:t xml:space="preserve">    * Collects all image sources from all the collected URLs sequentially.</w:t>
        </w:r>
      </w:ins>
    </w:p>
    <w:p w:rsidR="00000000" w:rsidDel="00000000" w:rsidP="00000000" w:rsidRDefault="00000000" w:rsidRPr="00000000" w14:paraId="000000FB">
      <w:pPr>
        <w:shd w:fill="1e1f22" w:val="clear"/>
        <w:rPr>
          <w:ins w:author="Z" w:id="9" w:date="2023-04-05T02:46:56Z"/>
          <w:rFonts w:ascii="Courier New" w:cs="Courier New" w:eastAsia="Courier New" w:hAnsi="Courier New"/>
          <w:i w:val="1"/>
          <w:color w:val="5f826b"/>
          <w:sz w:val="20"/>
          <w:szCs w:val="20"/>
        </w:rPr>
      </w:pPr>
      <w:ins w:author="Z" w:id="9" w:date="2023-04-05T02:46:56Z">
        <w:r w:rsidDel="00000000" w:rsidR="00000000" w:rsidRPr="00000000">
          <w:rPr>
            <w:rFonts w:ascii="Courier New" w:cs="Courier New" w:eastAsia="Courier New" w:hAnsi="Courier New"/>
            <w:i w:val="1"/>
            <w:color w:val="5f826b"/>
            <w:sz w:val="20"/>
            <w:szCs w:val="20"/>
            <w:rtl w:val="0"/>
          </w:rPr>
          <w:t xml:space="preserve">    * </w:t>
        </w:r>
        <w:r w:rsidDel="00000000" w:rsidR="00000000" w:rsidRPr="00000000">
          <w:rPr>
            <w:rFonts w:ascii="Courier New" w:cs="Courier New" w:eastAsia="Courier New" w:hAnsi="Courier New"/>
            <w:i w:val="1"/>
            <w:color w:val="67a37c"/>
            <w:sz w:val="20"/>
            <w:szCs w:val="20"/>
            <w:rtl w:val="0"/>
          </w:rPr>
          <w:t xml:space="preserve">@throws </w:t>
        </w:r>
        <w:r w:rsidDel="00000000" w:rsidR="00000000" w:rsidRPr="00000000">
          <w:rPr>
            <w:rFonts w:ascii="Courier New" w:cs="Courier New" w:eastAsia="Courier New" w:hAnsi="Courier New"/>
            <w:i w:val="1"/>
            <w:color w:val="5f826b"/>
            <w:sz w:val="20"/>
            <w:szCs w:val="20"/>
            <w:rtl w:val="0"/>
          </w:rPr>
          <w:t xml:space="preserve">IOException if an I/O error occurs.</w:t>
        </w:r>
      </w:ins>
    </w:p>
    <w:p w:rsidR="00000000" w:rsidDel="00000000" w:rsidP="00000000" w:rsidRDefault="00000000" w:rsidRPr="00000000" w14:paraId="000000FC">
      <w:pPr>
        <w:shd w:fill="1e1f22" w:val="clear"/>
        <w:rPr>
          <w:ins w:author="Z" w:id="9" w:date="2023-04-05T02:46:56Z"/>
          <w:rFonts w:ascii="Courier New" w:cs="Courier New" w:eastAsia="Courier New" w:hAnsi="Courier New"/>
          <w:i w:val="1"/>
          <w:color w:val="5f826b"/>
          <w:sz w:val="20"/>
          <w:szCs w:val="20"/>
        </w:rPr>
      </w:pPr>
      <w:ins w:author="Z" w:id="9" w:date="2023-04-05T02:46:56Z">
        <w:r w:rsidDel="00000000" w:rsidR="00000000" w:rsidRPr="00000000">
          <w:rPr>
            <w:rFonts w:ascii="Courier New" w:cs="Courier New" w:eastAsia="Courier New" w:hAnsi="Courier New"/>
            <w:i w:val="1"/>
            <w:color w:val="5f826b"/>
            <w:sz w:val="20"/>
            <w:szCs w:val="20"/>
            <w:rtl w:val="0"/>
          </w:rPr>
          <w:t xml:space="preserve">    */</w:t>
        </w:r>
      </w:ins>
    </w:p>
    <w:p w:rsidR="00000000" w:rsidDel="00000000" w:rsidP="00000000" w:rsidRDefault="00000000" w:rsidRPr="00000000" w14:paraId="000000FD">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i w:val="1"/>
            <w:color w:val="5f826b"/>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getAllImgs</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throws </w:t>
        </w:r>
        <w:r w:rsidDel="00000000" w:rsidR="00000000" w:rsidRPr="00000000">
          <w:rPr>
            <w:rFonts w:ascii="Courier New" w:cs="Courier New" w:eastAsia="Courier New" w:hAnsi="Courier New"/>
            <w:color w:val="bcbec4"/>
            <w:sz w:val="20"/>
            <w:szCs w:val="20"/>
            <w:rtl w:val="0"/>
          </w:rPr>
          <w:t xml:space="preserve">IOException, InterruptedException {</w:t>
        </w:r>
      </w:ins>
    </w:p>
    <w:p w:rsidR="00000000" w:rsidDel="00000000" w:rsidP="00000000" w:rsidRDefault="00000000" w:rsidRPr="00000000" w14:paraId="000000FE">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"Start to collect images sources from all of the collected URLs."</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0FF">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for </w:t>
        </w:r>
        <w:r w:rsidDel="00000000" w:rsidR="00000000" w:rsidRPr="00000000">
          <w:rPr>
            <w:rFonts w:ascii="Courier New" w:cs="Courier New" w:eastAsia="Courier New" w:hAnsi="Courier New"/>
            <w:color w:val="bcbec4"/>
            <w:sz w:val="20"/>
            <w:szCs w:val="20"/>
            <w:rtl w:val="0"/>
          </w:rPr>
          <w:t xml:space="preserve">(String url : </w:t>
        </w:r>
        <w:r w:rsidDel="00000000" w:rsidR="00000000" w:rsidRPr="00000000">
          <w:rPr>
            <w:rFonts w:ascii="Courier New" w:cs="Courier New" w:eastAsia="Courier New" w:hAnsi="Courier New"/>
            <w:color w:val="c77dbb"/>
            <w:sz w:val="20"/>
            <w:szCs w:val="20"/>
            <w:rtl w:val="0"/>
          </w:rPr>
          <w:t xml:space="preserve">visitedURLs</w:t>
        </w:r>
        <w:r w:rsidDel="00000000" w:rsidR="00000000" w:rsidRPr="00000000">
          <w:rPr>
            <w:rFonts w:ascii="Courier New" w:cs="Courier New" w:eastAsia="Courier New" w:hAnsi="Courier New"/>
            <w:color w:val="bcbec4"/>
            <w:sz w:val="20"/>
            <w:szCs w:val="20"/>
            <w:rtl w:val="0"/>
          </w:rPr>
          <w:t xml:space="preserve">) {</w:t>
        </w:r>
      </w:ins>
    </w:p>
    <w:p w:rsidR="00000000" w:rsidDel="00000000" w:rsidP="00000000" w:rsidRDefault="00000000" w:rsidRPr="00000000" w14:paraId="00000100">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getImgs(url);</w:t>
        </w:r>
      </w:ins>
    </w:p>
    <w:p w:rsidR="00000000" w:rsidDel="00000000" w:rsidP="00000000" w:rsidRDefault="00000000" w:rsidRPr="00000000" w14:paraId="00000101">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ins>
    </w:p>
    <w:p w:rsidR="00000000" w:rsidDel="00000000" w:rsidP="00000000" w:rsidRDefault="00000000" w:rsidRPr="00000000" w14:paraId="00000102">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"All image sources collected."</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103">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ins>
    </w:p>
    <w:p w:rsidR="00000000" w:rsidDel="00000000" w:rsidP="00000000" w:rsidRDefault="00000000" w:rsidRPr="00000000" w14:paraId="00000104">
      <w:pPr>
        <w:shd w:fill="1e1f22" w:val="clear"/>
        <w:rPr>
          <w:ins w:author="Z" w:id="9" w:date="2023-04-05T02:46:56Z"/>
          <w:rFonts w:ascii="Courier New" w:cs="Courier New" w:eastAsia="Courier New" w:hAnsi="Courier New"/>
          <w:i w:val="1"/>
          <w:color w:val="5f826b"/>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i w:val="1"/>
            <w:color w:val="5f826b"/>
            <w:sz w:val="20"/>
            <w:szCs w:val="20"/>
            <w:rtl w:val="0"/>
          </w:rPr>
          <w:t xml:space="preserve">/**</w:t>
        </w:r>
      </w:ins>
    </w:p>
    <w:p w:rsidR="00000000" w:rsidDel="00000000" w:rsidP="00000000" w:rsidRDefault="00000000" w:rsidRPr="00000000" w14:paraId="00000105">
      <w:pPr>
        <w:shd w:fill="1e1f22" w:val="clear"/>
        <w:rPr>
          <w:ins w:author="Z" w:id="9" w:date="2023-04-05T02:46:56Z"/>
          <w:rFonts w:ascii="Courier New" w:cs="Courier New" w:eastAsia="Courier New" w:hAnsi="Courier New"/>
          <w:i w:val="1"/>
          <w:color w:val="5f826b"/>
          <w:sz w:val="20"/>
          <w:szCs w:val="20"/>
        </w:rPr>
      </w:pPr>
      <w:ins w:author="Z" w:id="9" w:date="2023-04-05T02:46:56Z">
        <w:r w:rsidDel="00000000" w:rsidR="00000000" w:rsidRPr="00000000">
          <w:rPr>
            <w:rFonts w:ascii="Courier New" w:cs="Courier New" w:eastAsia="Courier New" w:hAnsi="Courier New"/>
            <w:i w:val="1"/>
            <w:color w:val="5f826b"/>
            <w:sz w:val="20"/>
            <w:szCs w:val="20"/>
            <w:rtl w:val="0"/>
          </w:rPr>
          <w:t xml:space="preserve">    * Collects all image sources from all the collected URLs with multiple threads.</w:t>
        </w:r>
      </w:ins>
    </w:p>
    <w:p w:rsidR="00000000" w:rsidDel="00000000" w:rsidP="00000000" w:rsidRDefault="00000000" w:rsidRPr="00000000" w14:paraId="00000106">
      <w:pPr>
        <w:shd w:fill="1e1f22" w:val="clear"/>
        <w:rPr>
          <w:ins w:author="Z" w:id="9" w:date="2023-04-05T02:46:56Z"/>
          <w:rFonts w:ascii="Courier New" w:cs="Courier New" w:eastAsia="Courier New" w:hAnsi="Courier New"/>
          <w:i w:val="1"/>
          <w:color w:val="5f826b"/>
          <w:sz w:val="20"/>
          <w:szCs w:val="20"/>
        </w:rPr>
      </w:pPr>
      <w:ins w:author="Z" w:id="9" w:date="2023-04-05T02:46:56Z">
        <w:r w:rsidDel="00000000" w:rsidR="00000000" w:rsidRPr="00000000">
          <w:rPr>
            <w:rFonts w:ascii="Courier New" w:cs="Courier New" w:eastAsia="Courier New" w:hAnsi="Courier New"/>
            <w:i w:val="1"/>
            <w:color w:val="5f826b"/>
            <w:sz w:val="20"/>
            <w:szCs w:val="20"/>
            <w:rtl w:val="0"/>
          </w:rPr>
          <w:t xml:space="preserve">    * </w:t>
        </w:r>
        <w:r w:rsidDel="00000000" w:rsidR="00000000" w:rsidRPr="00000000">
          <w:rPr>
            <w:rFonts w:ascii="Courier New" w:cs="Courier New" w:eastAsia="Courier New" w:hAnsi="Courier New"/>
            <w:i w:val="1"/>
            <w:color w:val="67a37c"/>
            <w:sz w:val="20"/>
            <w:szCs w:val="20"/>
            <w:rtl w:val="0"/>
          </w:rPr>
          <w:t xml:space="preserve">@throws </w:t>
        </w:r>
        <w:r w:rsidDel="00000000" w:rsidR="00000000" w:rsidRPr="00000000">
          <w:rPr>
            <w:rFonts w:ascii="Courier New" w:cs="Courier New" w:eastAsia="Courier New" w:hAnsi="Courier New"/>
            <w:i w:val="1"/>
            <w:color w:val="5f826b"/>
            <w:sz w:val="20"/>
            <w:szCs w:val="20"/>
            <w:rtl w:val="0"/>
          </w:rPr>
          <w:t xml:space="preserve">IOException if an I/O error occurs.</w:t>
        </w:r>
      </w:ins>
    </w:p>
    <w:p w:rsidR="00000000" w:rsidDel="00000000" w:rsidP="00000000" w:rsidRDefault="00000000" w:rsidRPr="00000000" w14:paraId="00000107">
      <w:pPr>
        <w:shd w:fill="1e1f22" w:val="clear"/>
        <w:rPr>
          <w:ins w:author="Z" w:id="9" w:date="2023-04-05T02:46:56Z"/>
          <w:rFonts w:ascii="Courier New" w:cs="Courier New" w:eastAsia="Courier New" w:hAnsi="Courier New"/>
          <w:i w:val="1"/>
          <w:color w:val="5f826b"/>
          <w:sz w:val="20"/>
          <w:szCs w:val="20"/>
        </w:rPr>
      </w:pPr>
      <w:ins w:author="Z" w:id="9" w:date="2023-04-05T02:46:56Z">
        <w:r w:rsidDel="00000000" w:rsidR="00000000" w:rsidRPr="00000000">
          <w:rPr>
            <w:rFonts w:ascii="Courier New" w:cs="Courier New" w:eastAsia="Courier New" w:hAnsi="Courier New"/>
            <w:i w:val="1"/>
            <w:color w:val="5f826b"/>
            <w:sz w:val="20"/>
            <w:szCs w:val="20"/>
            <w:rtl w:val="0"/>
          </w:rPr>
          <w:t xml:space="preserve">    * </w:t>
        </w:r>
        <w:r w:rsidDel="00000000" w:rsidR="00000000" w:rsidRPr="00000000">
          <w:rPr>
            <w:rFonts w:ascii="Courier New" w:cs="Courier New" w:eastAsia="Courier New" w:hAnsi="Courier New"/>
            <w:i w:val="1"/>
            <w:color w:val="67a37c"/>
            <w:sz w:val="20"/>
            <w:szCs w:val="20"/>
            <w:rtl w:val="0"/>
          </w:rPr>
          <w:t xml:space="preserve">@throws </w:t>
        </w:r>
        <w:r w:rsidDel="00000000" w:rsidR="00000000" w:rsidRPr="00000000">
          <w:rPr>
            <w:rFonts w:ascii="Courier New" w:cs="Courier New" w:eastAsia="Courier New" w:hAnsi="Courier New"/>
            <w:i w:val="1"/>
            <w:color w:val="5f826b"/>
            <w:sz w:val="20"/>
            <w:szCs w:val="20"/>
            <w:rtl w:val="0"/>
          </w:rPr>
          <w:t xml:space="preserve">InterruptedException if a thread is interrupted while waiting.</w:t>
        </w:r>
      </w:ins>
    </w:p>
    <w:p w:rsidR="00000000" w:rsidDel="00000000" w:rsidP="00000000" w:rsidRDefault="00000000" w:rsidRPr="00000000" w14:paraId="00000108">
      <w:pPr>
        <w:shd w:fill="1e1f22" w:val="clear"/>
        <w:rPr>
          <w:ins w:author="Z" w:id="9" w:date="2023-04-05T02:46:56Z"/>
          <w:rFonts w:ascii="Courier New" w:cs="Courier New" w:eastAsia="Courier New" w:hAnsi="Courier New"/>
          <w:i w:val="1"/>
          <w:color w:val="5f826b"/>
          <w:sz w:val="20"/>
          <w:szCs w:val="20"/>
        </w:rPr>
      </w:pPr>
      <w:ins w:author="Z" w:id="9" w:date="2023-04-05T02:46:56Z">
        <w:r w:rsidDel="00000000" w:rsidR="00000000" w:rsidRPr="00000000">
          <w:rPr>
            <w:rFonts w:ascii="Courier New" w:cs="Courier New" w:eastAsia="Courier New" w:hAnsi="Courier New"/>
            <w:i w:val="1"/>
            <w:color w:val="5f826b"/>
            <w:sz w:val="20"/>
            <w:szCs w:val="20"/>
            <w:rtl w:val="0"/>
          </w:rPr>
          <w:t xml:space="preserve">    */</w:t>
        </w:r>
      </w:ins>
    </w:p>
    <w:p w:rsidR="00000000" w:rsidDel="00000000" w:rsidP="00000000" w:rsidRDefault="00000000" w:rsidRPr="00000000" w14:paraId="00000109">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i w:val="1"/>
            <w:color w:val="5f826b"/>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getAllImgsMultiThread</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throws </w:t>
        </w:r>
        <w:r w:rsidDel="00000000" w:rsidR="00000000" w:rsidRPr="00000000">
          <w:rPr>
            <w:rFonts w:ascii="Courier New" w:cs="Courier New" w:eastAsia="Courier New" w:hAnsi="Courier New"/>
            <w:color w:val="bcbec4"/>
            <w:sz w:val="20"/>
            <w:szCs w:val="20"/>
            <w:rtl w:val="0"/>
          </w:rPr>
          <w:t xml:space="preserve">IOException, InterruptedException {</w:t>
        </w:r>
      </w:ins>
    </w:p>
    <w:p w:rsidR="00000000" w:rsidDel="00000000" w:rsidP="00000000" w:rsidRDefault="00000000" w:rsidRPr="00000000" w14:paraId="0000010A">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"Start to collect images sources from all of the collected URLs."</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10B">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tl w:val="0"/>
          </w:rPr>
        </w:r>
      </w:ins>
    </w:p>
    <w:p w:rsidR="00000000" w:rsidDel="00000000" w:rsidP="00000000" w:rsidRDefault="00000000" w:rsidRPr="00000000" w14:paraId="0000010C">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int </w:t>
        </w:r>
        <w:r w:rsidDel="00000000" w:rsidR="00000000" w:rsidRPr="00000000">
          <w:rPr>
            <w:rFonts w:ascii="Courier New" w:cs="Courier New" w:eastAsia="Courier New" w:hAnsi="Courier New"/>
            <w:color w:val="bcbec4"/>
            <w:sz w:val="20"/>
            <w:szCs w:val="20"/>
            <w:rtl w:val="0"/>
          </w:rPr>
          <w:t xml:space="preserve">numThreads = Runtime.</w:t>
        </w:r>
        <w:r w:rsidDel="00000000" w:rsidR="00000000" w:rsidRPr="00000000">
          <w:rPr>
            <w:rFonts w:ascii="Courier New" w:cs="Courier New" w:eastAsia="Courier New" w:hAnsi="Courier New"/>
            <w:i w:val="1"/>
            <w:color w:val="bcbec4"/>
            <w:sz w:val="20"/>
            <w:szCs w:val="20"/>
            <w:rtl w:val="0"/>
          </w:rPr>
          <w:t xml:space="preserve">getRuntime</w:t>
        </w:r>
        <w:r w:rsidDel="00000000" w:rsidR="00000000" w:rsidRPr="00000000">
          <w:rPr>
            <w:rFonts w:ascii="Courier New" w:cs="Courier New" w:eastAsia="Courier New" w:hAnsi="Courier New"/>
            <w:color w:val="bcbec4"/>
            <w:sz w:val="20"/>
            <w:szCs w:val="20"/>
            <w:rtl w:val="0"/>
          </w:rPr>
          <w:t xml:space="preserve">().availableProcessors();</w:t>
        </w:r>
      </w:ins>
    </w:p>
    <w:p w:rsidR="00000000" w:rsidDel="00000000" w:rsidP="00000000" w:rsidRDefault="00000000" w:rsidRPr="00000000" w14:paraId="0000010D">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ExecutorService executorService = Executors.</w:t>
        </w:r>
        <w:r w:rsidDel="00000000" w:rsidR="00000000" w:rsidRPr="00000000">
          <w:rPr>
            <w:rFonts w:ascii="Courier New" w:cs="Courier New" w:eastAsia="Courier New" w:hAnsi="Courier New"/>
            <w:i w:val="1"/>
            <w:color w:val="bcbec4"/>
            <w:sz w:val="20"/>
            <w:szCs w:val="20"/>
            <w:rtl w:val="0"/>
          </w:rPr>
          <w:t xml:space="preserve">newFixedThreadPool</w:t>
        </w:r>
        <w:r w:rsidDel="00000000" w:rsidR="00000000" w:rsidRPr="00000000">
          <w:rPr>
            <w:rFonts w:ascii="Courier New" w:cs="Courier New" w:eastAsia="Courier New" w:hAnsi="Courier New"/>
            <w:color w:val="bcbec4"/>
            <w:sz w:val="20"/>
            <w:szCs w:val="20"/>
            <w:rtl w:val="0"/>
          </w:rPr>
          <w:t xml:space="preserve">(numThreads);</w:t>
        </w:r>
      </w:ins>
    </w:p>
    <w:p w:rsidR="00000000" w:rsidDel="00000000" w:rsidP="00000000" w:rsidRDefault="00000000" w:rsidRPr="00000000" w14:paraId="0000010E">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for </w:t>
        </w:r>
        <w:r w:rsidDel="00000000" w:rsidR="00000000" w:rsidRPr="00000000">
          <w:rPr>
            <w:rFonts w:ascii="Courier New" w:cs="Courier New" w:eastAsia="Courier New" w:hAnsi="Courier New"/>
            <w:color w:val="bcbec4"/>
            <w:sz w:val="20"/>
            <w:szCs w:val="20"/>
            <w:rtl w:val="0"/>
          </w:rPr>
          <w:t xml:space="preserve">(String url : </w:t>
        </w:r>
        <w:r w:rsidDel="00000000" w:rsidR="00000000" w:rsidRPr="00000000">
          <w:rPr>
            <w:rFonts w:ascii="Courier New" w:cs="Courier New" w:eastAsia="Courier New" w:hAnsi="Courier New"/>
            <w:color w:val="c77dbb"/>
            <w:sz w:val="20"/>
            <w:szCs w:val="20"/>
            <w:rtl w:val="0"/>
          </w:rPr>
          <w:t xml:space="preserve">visitedURLs</w:t>
        </w:r>
        <w:r w:rsidDel="00000000" w:rsidR="00000000" w:rsidRPr="00000000">
          <w:rPr>
            <w:rFonts w:ascii="Courier New" w:cs="Courier New" w:eastAsia="Courier New" w:hAnsi="Courier New"/>
            <w:color w:val="bcbec4"/>
            <w:sz w:val="20"/>
            <w:szCs w:val="20"/>
            <w:rtl w:val="0"/>
          </w:rPr>
          <w:t xml:space="preserve">) {</w:t>
        </w:r>
      </w:ins>
    </w:p>
    <w:p w:rsidR="00000000" w:rsidDel="00000000" w:rsidP="00000000" w:rsidRDefault="00000000" w:rsidRPr="00000000" w14:paraId="0000010F">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executorService.submit(()-&gt; {</w:t>
        </w:r>
      </w:ins>
    </w:p>
    <w:p w:rsidR="00000000" w:rsidDel="00000000" w:rsidP="00000000" w:rsidRDefault="00000000" w:rsidRPr="00000000" w14:paraId="00000110">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try </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111">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getImgs(</w:t>
        </w:r>
        <w:r w:rsidDel="00000000" w:rsidR="00000000" w:rsidRPr="00000000">
          <w:rPr>
            <w:rFonts w:ascii="Courier New" w:cs="Courier New" w:eastAsia="Courier New" w:hAnsi="Courier New"/>
            <w:color w:val="c77dbb"/>
            <w:sz w:val="20"/>
            <w:szCs w:val="20"/>
            <w:rtl w:val="0"/>
          </w:rPr>
          <w:t xml:space="preserve">url</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112">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cf8e6d"/>
            <w:sz w:val="20"/>
            <w:szCs w:val="20"/>
            <w:rtl w:val="0"/>
          </w:rPr>
          <w:t xml:space="preserve">catch </w:t>
        </w:r>
        <w:r w:rsidDel="00000000" w:rsidR="00000000" w:rsidRPr="00000000">
          <w:rPr>
            <w:rFonts w:ascii="Courier New" w:cs="Courier New" w:eastAsia="Courier New" w:hAnsi="Courier New"/>
            <w:color w:val="bcbec4"/>
            <w:sz w:val="20"/>
            <w:szCs w:val="20"/>
            <w:rtl w:val="0"/>
          </w:rPr>
          <w:t xml:space="preserve">(IOException e) {</w:t>
        </w:r>
      </w:ins>
    </w:p>
    <w:p w:rsidR="00000000" w:rsidDel="00000000" w:rsidP="00000000" w:rsidRDefault="00000000" w:rsidRPr="00000000" w14:paraId="00000113">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err</w:t>
        </w:r>
        <w:r w:rsidDel="00000000" w:rsidR="00000000" w:rsidRPr="00000000">
          <w:rPr>
            <w:rFonts w:ascii="Courier New" w:cs="Courier New" w:eastAsia="Courier New" w:hAnsi="Courier New"/>
            <w:color w:val="bcbec4"/>
            <w:sz w:val="20"/>
            <w:szCs w:val="20"/>
            <w:rtl w:val="0"/>
          </w:rPr>
          <w:t xml:space="preserve">.println(e.getMessage());</w:t>
        </w:r>
      </w:ins>
    </w:p>
    <w:p w:rsidR="00000000" w:rsidDel="00000000" w:rsidP="00000000" w:rsidRDefault="00000000" w:rsidRPr="00000000" w14:paraId="00000114">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err</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c77dbb"/>
            <w:sz w:val="20"/>
            <w:szCs w:val="20"/>
            <w:rtl w:val="0"/>
          </w:rPr>
          <w:t xml:space="preserve">url</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115">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cf8e6d"/>
            <w:sz w:val="20"/>
            <w:szCs w:val="20"/>
            <w:rtl w:val="0"/>
          </w:rPr>
          <w:t xml:space="preserve">catch </w:t>
        </w:r>
        <w:r w:rsidDel="00000000" w:rsidR="00000000" w:rsidRPr="00000000">
          <w:rPr>
            <w:rFonts w:ascii="Courier New" w:cs="Courier New" w:eastAsia="Courier New" w:hAnsi="Courier New"/>
            <w:color w:val="bcbec4"/>
            <w:sz w:val="20"/>
            <w:szCs w:val="20"/>
            <w:rtl w:val="0"/>
          </w:rPr>
          <w:t xml:space="preserve">(InterruptedException e) {</w:t>
        </w:r>
      </w:ins>
    </w:p>
    <w:p w:rsidR="00000000" w:rsidDel="00000000" w:rsidP="00000000" w:rsidRDefault="00000000" w:rsidRPr="00000000" w14:paraId="00000116">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throw new </w:t>
        </w:r>
        <w:r w:rsidDel="00000000" w:rsidR="00000000" w:rsidRPr="00000000">
          <w:rPr>
            <w:rFonts w:ascii="Courier New" w:cs="Courier New" w:eastAsia="Courier New" w:hAnsi="Courier New"/>
            <w:color w:val="bcbec4"/>
            <w:sz w:val="20"/>
            <w:szCs w:val="20"/>
            <w:rtl w:val="0"/>
          </w:rPr>
          <w:t xml:space="preserve">RuntimeException(e);</w:t>
        </w:r>
      </w:ins>
    </w:p>
    <w:p w:rsidR="00000000" w:rsidDel="00000000" w:rsidP="00000000" w:rsidRDefault="00000000" w:rsidRPr="00000000" w14:paraId="00000117">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ins>
    </w:p>
    <w:p w:rsidR="00000000" w:rsidDel="00000000" w:rsidP="00000000" w:rsidRDefault="00000000" w:rsidRPr="00000000" w14:paraId="00000118">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ins>
    </w:p>
    <w:p w:rsidR="00000000" w:rsidDel="00000000" w:rsidP="00000000" w:rsidRDefault="00000000" w:rsidRPr="00000000" w14:paraId="00000119">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ins>
    </w:p>
    <w:p w:rsidR="00000000" w:rsidDel="00000000" w:rsidP="00000000" w:rsidRDefault="00000000" w:rsidRPr="00000000" w14:paraId="0000011A">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tl w:val="0"/>
          </w:rPr>
        </w:r>
      </w:ins>
    </w:p>
    <w:p w:rsidR="00000000" w:rsidDel="00000000" w:rsidP="00000000" w:rsidRDefault="00000000" w:rsidRPr="00000000" w14:paraId="0000011B">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executorService.shutdown();</w:t>
        </w:r>
      </w:ins>
    </w:p>
    <w:p w:rsidR="00000000" w:rsidDel="00000000" w:rsidP="00000000" w:rsidRDefault="00000000" w:rsidRPr="00000000" w14:paraId="0000011C">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executorService.awaitTermination(Long.</w:t>
        </w:r>
        <w:r w:rsidDel="00000000" w:rsidR="00000000" w:rsidRPr="00000000">
          <w:rPr>
            <w:rFonts w:ascii="Courier New" w:cs="Courier New" w:eastAsia="Courier New" w:hAnsi="Courier New"/>
            <w:i w:val="1"/>
            <w:color w:val="c77dbb"/>
            <w:sz w:val="20"/>
            <w:szCs w:val="20"/>
            <w:rtl w:val="0"/>
          </w:rPr>
          <w:t xml:space="preserve">MAX_VALUE</w:t>
        </w:r>
        <w:r w:rsidDel="00000000" w:rsidR="00000000" w:rsidRPr="00000000">
          <w:rPr>
            <w:rFonts w:ascii="Courier New" w:cs="Courier New" w:eastAsia="Courier New" w:hAnsi="Courier New"/>
            <w:color w:val="bcbec4"/>
            <w:sz w:val="20"/>
            <w:szCs w:val="20"/>
            <w:rtl w:val="0"/>
          </w:rPr>
          <w:t xml:space="preserve">, TimeUnit.</w:t>
        </w:r>
        <w:r w:rsidDel="00000000" w:rsidR="00000000" w:rsidRPr="00000000">
          <w:rPr>
            <w:rFonts w:ascii="Courier New" w:cs="Courier New" w:eastAsia="Courier New" w:hAnsi="Courier New"/>
            <w:i w:val="1"/>
            <w:color w:val="c77dbb"/>
            <w:sz w:val="20"/>
            <w:szCs w:val="20"/>
            <w:rtl w:val="0"/>
          </w:rPr>
          <w:t xml:space="preserve">NANOSECONDS</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11D">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tl w:val="0"/>
          </w:rPr>
        </w:r>
      </w:ins>
    </w:p>
    <w:p w:rsidR="00000000" w:rsidDel="00000000" w:rsidP="00000000" w:rsidRDefault="00000000" w:rsidRPr="00000000" w14:paraId="0000011E">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"All image sources collected."</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11F">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ins>
    </w:p>
    <w:p w:rsidR="00000000" w:rsidDel="00000000" w:rsidP="00000000" w:rsidRDefault="00000000" w:rsidRPr="00000000" w14:paraId="00000120">
      <w:pPr>
        <w:shd w:fill="1e1f22" w:val="clear"/>
        <w:rPr>
          <w:ins w:author="Z" w:id="9" w:date="2023-04-05T02:46:56Z"/>
          <w:rFonts w:ascii="Courier New" w:cs="Courier New" w:eastAsia="Courier New" w:hAnsi="Courier New"/>
          <w:i w:val="1"/>
          <w:color w:val="5f826b"/>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i w:val="1"/>
            <w:color w:val="5f826b"/>
            <w:sz w:val="20"/>
            <w:szCs w:val="20"/>
            <w:rtl w:val="0"/>
          </w:rPr>
          <w:t xml:space="preserve">/**</w:t>
        </w:r>
      </w:ins>
    </w:p>
    <w:p w:rsidR="00000000" w:rsidDel="00000000" w:rsidP="00000000" w:rsidRDefault="00000000" w:rsidRPr="00000000" w14:paraId="00000121">
      <w:pPr>
        <w:shd w:fill="1e1f22" w:val="clear"/>
        <w:rPr>
          <w:ins w:author="Z" w:id="9" w:date="2023-04-05T02:46:56Z"/>
          <w:rFonts w:ascii="Courier New" w:cs="Courier New" w:eastAsia="Courier New" w:hAnsi="Courier New"/>
          <w:i w:val="1"/>
          <w:color w:val="5f826b"/>
          <w:sz w:val="20"/>
          <w:szCs w:val="20"/>
        </w:rPr>
      </w:pPr>
      <w:ins w:author="Z" w:id="9" w:date="2023-04-05T02:46:56Z">
        <w:r w:rsidDel="00000000" w:rsidR="00000000" w:rsidRPr="00000000">
          <w:rPr>
            <w:rFonts w:ascii="Courier New" w:cs="Courier New" w:eastAsia="Courier New" w:hAnsi="Courier New"/>
            <w:i w:val="1"/>
            <w:color w:val="5f826b"/>
            <w:sz w:val="20"/>
            <w:szCs w:val="20"/>
            <w:rtl w:val="0"/>
          </w:rPr>
          <w:t xml:space="preserve">    * Helper method that scrapes image sources from a given URL and adds them to the instance's imgSrcs HashSet.</w:t>
        </w:r>
      </w:ins>
    </w:p>
    <w:p w:rsidR="00000000" w:rsidDel="00000000" w:rsidP="00000000" w:rsidRDefault="00000000" w:rsidRPr="00000000" w14:paraId="00000122">
      <w:pPr>
        <w:shd w:fill="1e1f22" w:val="clear"/>
        <w:rPr>
          <w:ins w:author="Z" w:id="9" w:date="2023-04-05T02:46:56Z"/>
          <w:rFonts w:ascii="Courier New" w:cs="Courier New" w:eastAsia="Courier New" w:hAnsi="Courier New"/>
          <w:i w:val="1"/>
          <w:color w:val="5f826b"/>
          <w:sz w:val="20"/>
          <w:szCs w:val="20"/>
        </w:rPr>
      </w:pPr>
      <w:ins w:author="Z" w:id="9" w:date="2023-04-05T02:46:56Z">
        <w:r w:rsidDel="00000000" w:rsidR="00000000" w:rsidRPr="00000000">
          <w:rPr>
            <w:rFonts w:ascii="Courier New" w:cs="Courier New" w:eastAsia="Courier New" w:hAnsi="Courier New"/>
            <w:i w:val="1"/>
            <w:color w:val="5f826b"/>
            <w:sz w:val="20"/>
            <w:szCs w:val="20"/>
            <w:rtl w:val="0"/>
          </w:rPr>
          <w:t xml:space="preserve">    * </w:t>
        </w:r>
        <w:r w:rsidDel="00000000" w:rsidR="00000000" w:rsidRPr="00000000">
          <w:rPr>
            <w:rFonts w:ascii="Courier New" w:cs="Courier New" w:eastAsia="Courier New" w:hAnsi="Courier New"/>
            <w:i w:val="1"/>
            <w:color w:val="67a37c"/>
            <w:sz w:val="20"/>
            <w:szCs w:val="20"/>
            <w:rtl w:val="0"/>
          </w:rPr>
          <w:t xml:space="preserve">@param </w:t>
        </w:r>
        <w:r w:rsidDel="00000000" w:rsidR="00000000" w:rsidRPr="00000000">
          <w:rPr>
            <w:rFonts w:ascii="Courier New" w:cs="Courier New" w:eastAsia="Courier New" w:hAnsi="Courier New"/>
            <w:i w:val="1"/>
            <w:color w:val="abadb3"/>
            <w:sz w:val="20"/>
            <w:szCs w:val="20"/>
            <w:rtl w:val="0"/>
          </w:rPr>
          <w:t xml:space="preserve">url </w:t>
        </w:r>
        <w:r w:rsidDel="00000000" w:rsidR="00000000" w:rsidRPr="00000000">
          <w:rPr>
            <w:rFonts w:ascii="Courier New" w:cs="Courier New" w:eastAsia="Courier New" w:hAnsi="Courier New"/>
            <w:i w:val="1"/>
            <w:color w:val="5f826b"/>
            <w:sz w:val="20"/>
            <w:szCs w:val="20"/>
            <w:rtl w:val="0"/>
          </w:rPr>
          <w:t xml:space="preserve">The URL to scrape image sources from.</w:t>
        </w:r>
      </w:ins>
    </w:p>
    <w:p w:rsidR="00000000" w:rsidDel="00000000" w:rsidP="00000000" w:rsidRDefault="00000000" w:rsidRPr="00000000" w14:paraId="00000123">
      <w:pPr>
        <w:shd w:fill="1e1f22" w:val="clear"/>
        <w:rPr>
          <w:ins w:author="Z" w:id="9" w:date="2023-04-05T02:46:56Z"/>
          <w:rFonts w:ascii="Courier New" w:cs="Courier New" w:eastAsia="Courier New" w:hAnsi="Courier New"/>
          <w:i w:val="1"/>
          <w:color w:val="5f826b"/>
          <w:sz w:val="20"/>
          <w:szCs w:val="20"/>
        </w:rPr>
      </w:pPr>
      <w:ins w:author="Z" w:id="9" w:date="2023-04-05T02:46:56Z">
        <w:r w:rsidDel="00000000" w:rsidR="00000000" w:rsidRPr="00000000">
          <w:rPr>
            <w:rFonts w:ascii="Courier New" w:cs="Courier New" w:eastAsia="Courier New" w:hAnsi="Courier New"/>
            <w:i w:val="1"/>
            <w:color w:val="5f826b"/>
            <w:sz w:val="20"/>
            <w:szCs w:val="20"/>
            <w:rtl w:val="0"/>
          </w:rPr>
          <w:t xml:space="preserve">    * </w:t>
        </w:r>
        <w:r w:rsidDel="00000000" w:rsidR="00000000" w:rsidRPr="00000000">
          <w:rPr>
            <w:rFonts w:ascii="Courier New" w:cs="Courier New" w:eastAsia="Courier New" w:hAnsi="Courier New"/>
            <w:i w:val="1"/>
            <w:color w:val="67a37c"/>
            <w:sz w:val="20"/>
            <w:szCs w:val="20"/>
            <w:rtl w:val="0"/>
          </w:rPr>
          <w:t xml:space="preserve">@throws </w:t>
        </w:r>
        <w:r w:rsidDel="00000000" w:rsidR="00000000" w:rsidRPr="00000000">
          <w:rPr>
            <w:rFonts w:ascii="Courier New" w:cs="Courier New" w:eastAsia="Courier New" w:hAnsi="Courier New"/>
            <w:i w:val="1"/>
            <w:color w:val="5f826b"/>
            <w:sz w:val="20"/>
            <w:szCs w:val="20"/>
            <w:rtl w:val="0"/>
          </w:rPr>
          <w:t xml:space="preserve">IOException if an I/O error occurs.</w:t>
        </w:r>
      </w:ins>
    </w:p>
    <w:p w:rsidR="00000000" w:rsidDel="00000000" w:rsidP="00000000" w:rsidRDefault="00000000" w:rsidRPr="00000000" w14:paraId="00000124">
      <w:pPr>
        <w:shd w:fill="1e1f22" w:val="clear"/>
        <w:rPr>
          <w:ins w:author="Z" w:id="9" w:date="2023-04-05T02:46:56Z"/>
          <w:rFonts w:ascii="Courier New" w:cs="Courier New" w:eastAsia="Courier New" w:hAnsi="Courier New"/>
          <w:i w:val="1"/>
          <w:color w:val="5f826b"/>
          <w:sz w:val="20"/>
          <w:szCs w:val="20"/>
        </w:rPr>
      </w:pPr>
      <w:ins w:author="Z" w:id="9" w:date="2023-04-05T02:46:56Z">
        <w:r w:rsidDel="00000000" w:rsidR="00000000" w:rsidRPr="00000000">
          <w:rPr>
            <w:rFonts w:ascii="Courier New" w:cs="Courier New" w:eastAsia="Courier New" w:hAnsi="Courier New"/>
            <w:i w:val="1"/>
            <w:color w:val="5f826b"/>
            <w:sz w:val="20"/>
            <w:szCs w:val="20"/>
            <w:rtl w:val="0"/>
          </w:rPr>
          <w:t xml:space="preserve">    */</w:t>
        </w:r>
      </w:ins>
    </w:p>
    <w:p w:rsidR="00000000" w:rsidDel="00000000" w:rsidP="00000000" w:rsidRDefault="00000000" w:rsidRPr="00000000" w14:paraId="00000125">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i w:val="1"/>
            <w:color w:val="5f826b"/>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void </w:t>
        </w:r>
        <w:r w:rsidDel="00000000" w:rsidR="00000000" w:rsidRPr="00000000">
          <w:rPr>
            <w:rFonts w:ascii="Courier New" w:cs="Courier New" w:eastAsia="Courier New" w:hAnsi="Courier New"/>
            <w:color w:val="56a8f5"/>
            <w:sz w:val="20"/>
            <w:szCs w:val="20"/>
            <w:rtl w:val="0"/>
          </w:rPr>
          <w:t xml:space="preserve">getImgs</w:t>
        </w:r>
        <w:r w:rsidDel="00000000" w:rsidR="00000000" w:rsidRPr="00000000">
          <w:rPr>
            <w:rFonts w:ascii="Courier New" w:cs="Courier New" w:eastAsia="Courier New" w:hAnsi="Courier New"/>
            <w:color w:val="bcbec4"/>
            <w:sz w:val="20"/>
            <w:szCs w:val="20"/>
            <w:rtl w:val="0"/>
          </w:rPr>
          <w:t xml:space="preserve">(String url) </w:t>
        </w:r>
        <w:r w:rsidDel="00000000" w:rsidR="00000000" w:rsidRPr="00000000">
          <w:rPr>
            <w:rFonts w:ascii="Courier New" w:cs="Courier New" w:eastAsia="Courier New" w:hAnsi="Courier New"/>
            <w:color w:val="cf8e6d"/>
            <w:sz w:val="20"/>
            <w:szCs w:val="20"/>
            <w:rtl w:val="0"/>
          </w:rPr>
          <w:t xml:space="preserve">throws </w:t>
        </w:r>
        <w:r w:rsidDel="00000000" w:rsidR="00000000" w:rsidRPr="00000000">
          <w:rPr>
            <w:rFonts w:ascii="Courier New" w:cs="Courier New" w:eastAsia="Courier New" w:hAnsi="Courier New"/>
            <w:color w:val="bcbec4"/>
            <w:sz w:val="20"/>
            <w:szCs w:val="20"/>
            <w:rtl w:val="0"/>
          </w:rPr>
          <w:t xml:space="preserve">IOException, InterruptedException {</w:t>
        </w:r>
      </w:ins>
    </w:p>
    <w:p w:rsidR="00000000" w:rsidDel="00000000" w:rsidP="00000000" w:rsidRDefault="00000000" w:rsidRPr="00000000" w14:paraId="00000126">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String postfix = url.substring(url.length() - </w:t>
        </w:r>
        <w:r w:rsidDel="00000000" w:rsidR="00000000" w:rsidRPr="00000000">
          <w:rPr>
            <w:rFonts w:ascii="Courier New" w:cs="Courier New" w:eastAsia="Courier New" w:hAnsi="Courier New"/>
            <w:color w:val="2aacb8"/>
            <w:sz w:val="20"/>
            <w:szCs w:val="20"/>
            <w:rtl w:val="0"/>
          </w:rPr>
          <w:t xml:space="preserve">4</w:t>
        </w:r>
        <w:r w:rsidDel="00000000" w:rsidR="00000000" w:rsidRPr="00000000">
          <w:rPr>
            <w:rFonts w:ascii="Courier New" w:cs="Courier New" w:eastAsia="Courier New" w:hAnsi="Courier New"/>
            <w:color w:val="bcbec4"/>
            <w:sz w:val="20"/>
            <w:szCs w:val="20"/>
            <w:rtl w:val="0"/>
          </w:rPr>
          <w:t xml:space="preserve">).toLowerCase();</w:t>
        </w:r>
      </w:ins>
    </w:p>
    <w:p w:rsidR="00000000" w:rsidDel="00000000" w:rsidP="00000000" w:rsidRDefault="00000000" w:rsidRPr="00000000" w14:paraId="00000127">
      <w:pPr>
        <w:shd w:fill="1e1f22" w:val="clear"/>
        <w:rPr>
          <w:ins w:author="Z" w:id="9" w:date="2023-04-05T02:46:56Z"/>
          <w:rFonts w:ascii="Courier New" w:cs="Courier New" w:eastAsia="Courier New" w:hAnsi="Courier New"/>
          <w:color w:val="7a7e85"/>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if the url itself is an image address, we store it as source and return</w:t>
        </w:r>
      </w:ins>
    </w:p>
    <w:p w:rsidR="00000000" w:rsidDel="00000000" w:rsidP="00000000" w:rsidRDefault="00000000" w:rsidRPr="00000000" w14:paraId="00000128">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(postfix.equals(</w:t>
        </w:r>
        <w:r w:rsidDel="00000000" w:rsidR="00000000" w:rsidRPr="00000000">
          <w:rPr>
            <w:rFonts w:ascii="Courier New" w:cs="Courier New" w:eastAsia="Courier New" w:hAnsi="Courier New"/>
            <w:color w:val="6aab73"/>
            <w:sz w:val="20"/>
            <w:szCs w:val="20"/>
            <w:rtl w:val="0"/>
          </w:rPr>
          <w:t xml:space="preserve">".jpg"</w:t>
        </w:r>
        <w:r w:rsidDel="00000000" w:rsidR="00000000" w:rsidRPr="00000000">
          <w:rPr>
            <w:rFonts w:ascii="Courier New" w:cs="Courier New" w:eastAsia="Courier New" w:hAnsi="Courier New"/>
            <w:color w:val="bcbec4"/>
            <w:sz w:val="20"/>
            <w:szCs w:val="20"/>
            <w:rtl w:val="0"/>
          </w:rPr>
          <w:t xml:space="preserve">)||postfix.equals(</w:t>
        </w:r>
        <w:r w:rsidDel="00000000" w:rsidR="00000000" w:rsidRPr="00000000">
          <w:rPr>
            <w:rFonts w:ascii="Courier New" w:cs="Courier New" w:eastAsia="Courier New" w:hAnsi="Courier New"/>
            <w:color w:val="6aab73"/>
            <w:sz w:val="20"/>
            <w:szCs w:val="20"/>
            <w:rtl w:val="0"/>
          </w:rPr>
          <w:t xml:space="preserve">".png"</w:t>
        </w:r>
        <w:r w:rsidDel="00000000" w:rsidR="00000000" w:rsidRPr="00000000">
          <w:rPr>
            <w:rFonts w:ascii="Courier New" w:cs="Courier New" w:eastAsia="Courier New" w:hAnsi="Courier New"/>
            <w:color w:val="bcbec4"/>
            <w:sz w:val="20"/>
            <w:szCs w:val="20"/>
            <w:rtl w:val="0"/>
          </w:rPr>
          <w:t xml:space="preserve">)) {</w:t>
        </w:r>
      </w:ins>
    </w:p>
    <w:p w:rsidR="00000000" w:rsidDel="00000000" w:rsidP="00000000" w:rsidRDefault="00000000" w:rsidRPr="00000000" w14:paraId="00000129">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imgSrcs</w:t>
        </w:r>
        <w:r w:rsidDel="00000000" w:rsidR="00000000" w:rsidRPr="00000000">
          <w:rPr>
            <w:rFonts w:ascii="Courier New" w:cs="Courier New" w:eastAsia="Courier New" w:hAnsi="Courier New"/>
            <w:color w:val="bcbec4"/>
            <w:sz w:val="20"/>
            <w:szCs w:val="20"/>
            <w:rtl w:val="0"/>
          </w:rPr>
          <w:t xml:space="preserve">.add(url);</w:t>
        </w:r>
      </w:ins>
    </w:p>
    <w:p w:rsidR="00000000" w:rsidDel="00000000" w:rsidP="00000000" w:rsidRDefault="00000000" w:rsidRPr="00000000" w14:paraId="0000012A">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12B">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ins>
    </w:p>
    <w:p w:rsidR="00000000" w:rsidDel="00000000" w:rsidP="00000000" w:rsidRDefault="00000000" w:rsidRPr="00000000" w14:paraId="0000012C">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try </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12D">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Connection conn = Jsoup.</w:t>
        </w:r>
        <w:r w:rsidDel="00000000" w:rsidR="00000000" w:rsidRPr="00000000">
          <w:rPr>
            <w:rFonts w:ascii="Courier New" w:cs="Courier New" w:eastAsia="Courier New" w:hAnsi="Courier New"/>
            <w:i w:val="1"/>
            <w:color w:val="bcbec4"/>
            <w:sz w:val="20"/>
            <w:szCs w:val="20"/>
            <w:rtl w:val="0"/>
          </w:rPr>
          <w:t xml:space="preserve">connect</w:t>
        </w:r>
        <w:r w:rsidDel="00000000" w:rsidR="00000000" w:rsidRPr="00000000">
          <w:rPr>
            <w:rFonts w:ascii="Courier New" w:cs="Courier New" w:eastAsia="Courier New" w:hAnsi="Courier New"/>
            <w:color w:val="bcbec4"/>
            <w:sz w:val="20"/>
            <w:szCs w:val="20"/>
            <w:rtl w:val="0"/>
          </w:rPr>
          <w:t xml:space="preserve">(url).userAgent(</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userAgent</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12E">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Document document = conn.get();</w:t>
        </w:r>
      </w:ins>
    </w:p>
    <w:p w:rsidR="00000000" w:rsidDel="00000000" w:rsidP="00000000" w:rsidRDefault="00000000" w:rsidRPr="00000000" w14:paraId="0000012F">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Elements images = document.select(</w:t>
        </w:r>
        <w:r w:rsidDel="00000000" w:rsidR="00000000" w:rsidRPr="00000000">
          <w:rPr>
            <w:rFonts w:ascii="Courier New" w:cs="Courier New" w:eastAsia="Courier New" w:hAnsi="Courier New"/>
            <w:color w:val="6aab73"/>
            <w:sz w:val="20"/>
            <w:szCs w:val="20"/>
            <w:rtl w:val="0"/>
          </w:rPr>
          <w:t xml:space="preserve">"img"</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130">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for </w:t>
        </w:r>
        <w:r w:rsidDel="00000000" w:rsidR="00000000" w:rsidRPr="00000000">
          <w:rPr>
            <w:rFonts w:ascii="Courier New" w:cs="Courier New" w:eastAsia="Courier New" w:hAnsi="Courier New"/>
            <w:color w:val="bcbec4"/>
            <w:sz w:val="20"/>
            <w:szCs w:val="20"/>
            <w:rtl w:val="0"/>
          </w:rPr>
          <w:t xml:space="preserve">(Element image : images) {</w:t>
        </w:r>
      </w:ins>
    </w:p>
    <w:p w:rsidR="00000000" w:rsidDel="00000000" w:rsidP="00000000" w:rsidRDefault="00000000" w:rsidRPr="00000000" w14:paraId="00000131">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String imgSrc = image.attr(</w:t>
        </w:r>
        <w:r w:rsidDel="00000000" w:rsidR="00000000" w:rsidRPr="00000000">
          <w:rPr>
            <w:rFonts w:ascii="Courier New" w:cs="Courier New" w:eastAsia="Courier New" w:hAnsi="Courier New"/>
            <w:color w:val="6aab73"/>
            <w:sz w:val="20"/>
            <w:szCs w:val="20"/>
            <w:rtl w:val="0"/>
          </w:rPr>
          <w:t xml:space="preserve">"abs:src"</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132">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addToImgSrcs(imgSrc);</w:t>
        </w:r>
      </w:ins>
    </w:p>
    <w:p w:rsidR="00000000" w:rsidDel="00000000" w:rsidP="00000000" w:rsidRDefault="00000000" w:rsidRPr="00000000" w14:paraId="00000133">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ins>
    </w:p>
    <w:p w:rsidR="00000000" w:rsidDel="00000000" w:rsidP="00000000" w:rsidRDefault="00000000" w:rsidRPr="00000000" w14:paraId="00000134">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cf8e6d"/>
            <w:sz w:val="20"/>
            <w:szCs w:val="20"/>
            <w:rtl w:val="0"/>
          </w:rPr>
          <w:t xml:space="preserve">catch </w:t>
        </w:r>
        <w:r w:rsidDel="00000000" w:rsidR="00000000" w:rsidRPr="00000000">
          <w:rPr>
            <w:rFonts w:ascii="Courier New" w:cs="Courier New" w:eastAsia="Courier New" w:hAnsi="Courier New"/>
            <w:color w:val="bcbec4"/>
            <w:sz w:val="20"/>
            <w:szCs w:val="20"/>
            <w:rtl w:val="0"/>
          </w:rPr>
          <w:t xml:space="preserve">(IOException e) {</w:t>
        </w:r>
      </w:ins>
    </w:p>
    <w:p w:rsidR="00000000" w:rsidDel="00000000" w:rsidP="00000000" w:rsidRDefault="00000000" w:rsidRPr="00000000" w14:paraId="00000135">
      <w:pPr>
        <w:shd w:fill="1e1f22" w:val="clear"/>
        <w:rPr>
          <w:ins w:author="Z" w:id="9" w:date="2023-04-05T02:46:56Z"/>
          <w:rFonts w:ascii="Courier New" w:cs="Courier New" w:eastAsia="Courier New" w:hAnsi="Courier New"/>
          <w:color w:val="7a7e85"/>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uncomment below to print out error message</w:t>
        </w:r>
      </w:ins>
    </w:p>
    <w:p w:rsidR="00000000" w:rsidDel="00000000" w:rsidP="00000000" w:rsidRDefault="00000000" w:rsidRPr="00000000" w14:paraId="00000136">
      <w:pPr>
        <w:shd w:fill="1e1f22" w:val="clear"/>
        <w:rPr>
          <w:ins w:author="Z" w:id="9" w:date="2023-04-05T02:46:56Z"/>
          <w:rFonts w:ascii="Courier New" w:cs="Courier New" w:eastAsia="Courier New" w:hAnsi="Courier New"/>
          <w:color w:val="7a7e85"/>
          <w:sz w:val="20"/>
          <w:szCs w:val="20"/>
        </w:rPr>
      </w:pPr>
      <w:ins w:author="Z" w:id="9" w:date="2023-04-05T02:46:56Z">
        <w:r w:rsidDel="00000000" w:rsidR="00000000" w:rsidRPr="00000000">
          <w:rPr>
            <w:rFonts w:ascii="Courier New" w:cs="Courier New" w:eastAsia="Courier New" w:hAnsi="Courier New"/>
            <w:color w:val="7a7e85"/>
            <w:sz w:val="20"/>
            <w:szCs w:val="20"/>
            <w:rtl w:val="0"/>
          </w:rPr>
          <w:t xml:space="preserve">           // System.err.println(e.getMessage());</w:t>
        </w:r>
      </w:ins>
    </w:p>
    <w:p w:rsidR="00000000" w:rsidDel="00000000" w:rsidP="00000000" w:rsidRDefault="00000000" w:rsidRPr="00000000" w14:paraId="00000137">
      <w:pPr>
        <w:shd w:fill="1e1f22" w:val="clear"/>
        <w:rPr>
          <w:ins w:author="Z" w:id="9" w:date="2023-04-05T02:46:56Z"/>
          <w:rFonts w:ascii="Courier New" w:cs="Courier New" w:eastAsia="Courier New" w:hAnsi="Courier New"/>
          <w:color w:val="7a7e85"/>
          <w:sz w:val="20"/>
          <w:szCs w:val="20"/>
        </w:rPr>
      </w:pPr>
      <w:ins w:author="Z" w:id="9" w:date="2023-04-05T02:46:56Z">
        <w:r w:rsidDel="00000000" w:rsidR="00000000" w:rsidRPr="00000000">
          <w:rPr>
            <w:rFonts w:ascii="Courier New" w:cs="Courier New" w:eastAsia="Courier New" w:hAnsi="Courier New"/>
            <w:color w:val="7a7e85"/>
            <w:sz w:val="20"/>
            <w:szCs w:val="20"/>
            <w:rtl w:val="0"/>
          </w:rPr>
          <w:t xml:space="preserve">           // System.err.println(url);</w:t>
        </w:r>
      </w:ins>
    </w:p>
    <w:p w:rsidR="00000000" w:rsidDel="00000000" w:rsidP="00000000" w:rsidRDefault="00000000" w:rsidRPr="00000000" w14:paraId="00000138">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failedImgSrcNum</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139">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ins>
    </w:p>
    <w:p w:rsidR="00000000" w:rsidDel="00000000" w:rsidP="00000000" w:rsidRDefault="00000000" w:rsidRPr="00000000" w14:paraId="0000013A">
      <w:pPr>
        <w:shd w:fill="1e1f22" w:val="clear"/>
        <w:rPr>
          <w:ins w:author="Z" w:id="9" w:date="2023-04-05T02:46:56Z"/>
          <w:rFonts w:ascii="Courier New" w:cs="Courier New" w:eastAsia="Courier New" w:hAnsi="Courier New"/>
          <w:color w:val="7a7e85"/>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Delay request to avoid send too many requests in a short period of time</w:t>
        </w:r>
      </w:ins>
    </w:p>
    <w:p w:rsidR="00000000" w:rsidDel="00000000" w:rsidP="00000000" w:rsidRDefault="00000000" w:rsidRPr="00000000" w14:paraId="0000013B">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Thread.</w:t>
        </w:r>
        <w:r w:rsidDel="00000000" w:rsidR="00000000" w:rsidRPr="00000000">
          <w:rPr>
            <w:rFonts w:ascii="Courier New" w:cs="Courier New" w:eastAsia="Courier New" w:hAnsi="Courier New"/>
            <w:i w:val="1"/>
            <w:color w:val="bcbec4"/>
            <w:sz w:val="20"/>
            <w:szCs w:val="20"/>
            <w:rtl w:val="0"/>
          </w:rPr>
          <w:t xml:space="preserve">sleep</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2aacb8"/>
            <w:sz w:val="20"/>
            <w:szCs w:val="20"/>
            <w:rtl w:val="0"/>
          </w:rPr>
          <w:t xml:space="preserve">100</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13C">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ins>
    </w:p>
    <w:p w:rsidR="00000000" w:rsidDel="00000000" w:rsidP="00000000" w:rsidRDefault="00000000" w:rsidRPr="00000000" w14:paraId="0000013D">
      <w:pPr>
        <w:shd w:fill="1e1f22" w:val="clear"/>
        <w:rPr>
          <w:ins w:author="Z" w:id="9" w:date="2023-04-05T02:46:56Z"/>
          <w:rFonts w:ascii="Courier New" w:cs="Courier New" w:eastAsia="Courier New" w:hAnsi="Courier New"/>
          <w:i w:val="1"/>
          <w:color w:val="5f826b"/>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i w:val="1"/>
            <w:color w:val="5f826b"/>
            <w:sz w:val="20"/>
            <w:szCs w:val="20"/>
            <w:rtl w:val="0"/>
          </w:rPr>
          <w:t xml:space="preserve">/**</w:t>
        </w:r>
      </w:ins>
    </w:p>
    <w:p w:rsidR="00000000" w:rsidDel="00000000" w:rsidP="00000000" w:rsidRDefault="00000000" w:rsidRPr="00000000" w14:paraId="0000013E">
      <w:pPr>
        <w:shd w:fill="1e1f22" w:val="clear"/>
        <w:rPr>
          <w:ins w:author="Z" w:id="9" w:date="2023-04-05T02:46:56Z"/>
          <w:rFonts w:ascii="Courier New" w:cs="Courier New" w:eastAsia="Courier New" w:hAnsi="Courier New"/>
          <w:i w:val="1"/>
          <w:color w:val="5f826b"/>
          <w:sz w:val="20"/>
          <w:szCs w:val="20"/>
        </w:rPr>
      </w:pPr>
      <w:ins w:author="Z" w:id="9" w:date="2023-04-05T02:46:56Z">
        <w:r w:rsidDel="00000000" w:rsidR="00000000" w:rsidRPr="00000000">
          <w:rPr>
            <w:rFonts w:ascii="Courier New" w:cs="Courier New" w:eastAsia="Courier New" w:hAnsi="Courier New"/>
            <w:i w:val="1"/>
            <w:color w:val="5f826b"/>
            <w:sz w:val="20"/>
            <w:szCs w:val="20"/>
            <w:rtl w:val="0"/>
          </w:rPr>
          <w:t xml:space="preserve">    * Helper method that adds a given URL to the instance's imgSrcs list in a thread-safe manner.</w:t>
        </w:r>
      </w:ins>
    </w:p>
    <w:p w:rsidR="00000000" w:rsidDel="00000000" w:rsidP="00000000" w:rsidRDefault="00000000" w:rsidRPr="00000000" w14:paraId="0000013F">
      <w:pPr>
        <w:shd w:fill="1e1f22" w:val="clear"/>
        <w:rPr>
          <w:ins w:author="Z" w:id="9" w:date="2023-04-05T02:46:56Z"/>
          <w:rFonts w:ascii="Courier New" w:cs="Courier New" w:eastAsia="Courier New" w:hAnsi="Courier New"/>
          <w:i w:val="1"/>
          <w:color w:val="5f826b"/>
          <w:sz w:val="20"/>
          <w:szCs w:val="20"/>
        </w:rPr>
      </w:pPr>
      <w:ins w:author="Z" w:id="9" w:date="2023-04-05T02:46:56Z">
        <w:r w:rsidDel="00000000" w:rsidR="00000000" w:rsidRPr="00000000">
          <w:rPr>
            <w:rFonts w:ascii="Courier New" w:cs="Courier New" w:eastAsia="Courier New" w:hAnsi="Courier New"/>
            <w:i w:val="1"/>
            <w:color w:val="5f826b"/>
            <w:sz w:val="20"/>
            <w:szCs w:val="20"/>
            <w:rtl w:val="0"/>
          </w:rPr>
          <w:t xml:space="preserve">    * </w:t>
        </w:r>
        <w:r w:rsidDel="00000000" w:rsidR="00000000" w:rsidRPr="00000000">
          <w:rPr>
            <w:rFonts w:ascii="Courier New" w:cs="Courier New" w:eastAsia="Courier New" w:hAnsi="Courier New"/>
            <w:i w:val="1"/>
            <w:color w:val="67a37c"/>
            <w:sz w:val="20"/>
            <w:szCs w:val="20"/>
            <w:rtl w:val="0"/>
          </w:rPr>
          <w:t xml:space="preserve">@param </w:t>
        </w:r>
        <w:r w:rsidDel="00000000" w:rsidR="00000000" w:rsidRPr="00000000">
          <w:rPr>
            <w:rFonts w:ascii="Courier New" w:cs="Courier New" w:eastAsia="Courier New" w:hAnsi="Courier New"/>
            <w:i w:val="1"/>
            <w:color w:val="abadb3"/>
            <w:sz w:val="20"/>
            <w:szCs w:val="20"/>
            <w:rtl w:val="0"/>
          </w:rPr>
          <w:t xml:space="preserve">url </w:t>
        </w:r>
        <w:r w:rsidDel="00000000" w:rsidR="00000000" w:rsidRPr="00000000">
          <w:rPr>
            <w:rFonts w:ascii="Courier New" w:cs="Courier New" w:eastAsia="Courier New" w:hAnsi="Courier New"/>
            <w:i w:val="1"/>
            <w:color w:val="5f826b"/>
            <w:sz w:val="20"/>
            <w:szCs w:val="20"/>
            <w:rtl w:val="0"/>
          </w:rPr>
          <w:t xml:space="preserve">The URL to add to the HashSet.</w:t>
        </w:r>
      </w:ins>
    </w:p>
    <w:p w:rsidR="00000000" w:rsidDel="00000000" w:rsidP="00000000" w:rsidRDefault="00000000" w:rsidRPr="00000000" w14:paraId="00000140">
      <w:pPr>
        <w:shd w:fill="1e1f22" w:val="clear"/>
        <w:rPr>
          <w:ins w:author="Z" w:id="9" w:date="2023-04-05T02:46:56Z"/>
          <w:rFonts w:ascii="Courier New" w:cs="Courier New" w:eastAsia="Courier New" w:hAnsi="Courier New"/>
          <w:i w:val="1"/>
          <w:color w:val="5f826b"/>
          <w:sz w:val="20"/>
          <w:szCs w:val="20"/>
        </w:rPr>
      </w:pPr>
      <w:ins w:author="Z" w:id="9" w:date="2023-04-05T02:46:56Z">
        <w:r w:rsidDel="00000000" w:rsidR="00000000" w:rsidRPr="00000000">
          <w:rPr>
            <w:rFonts w:ascii="Courier New" w:cs="Courier New" w:eastAsia="Courier New" w:hAnsi="Courier New"/>
            <w:i w:val="1"/>
            <w:color w:val="5f826b"/>
            <w:sz w:val="20"/>
            <w:szCs w:val="20"/>
            <w:rtl w:val="0"/>
          </w:rPr>
          <w:t xml:space="preserve">    */</w:t>
        </w:r>
      </w:ins>
    </w:p>
    <w:p w:rsidR="00000000" w:rsidDel="00000000" w:rsidP="00000000" w:rsidRDefault="00000000" w:rsidRPr="00000000" w14:paraId="00000141">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i w:val="1"/>
            <w:color w:val="5f826b"/>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synchronized void </w:t>
        </w:r>
        <w:r w:rsidDel="00000000" w:rsidR="00000000" w:rsidRPr="00000000">
          <w:rPr>
            <w:rFonts w:ascii="Courier New" w:cs="Courier New" w:eastAsia="Courier New" w:hAnsi="Courier New"/>
            <w:color w:val="56a8f5"/>
            <w:sz w:val="20"/>
            <w:szCs w:val="20"/>
            <w:rtl w:val="0"/>
          </w:rPr>
          <w:t xml:space="preserve">addToImgSrcs</w:t>
        </w:r>
        <w:r w:rsidDel="00000000" w:rsidR="00000000" w:rsidRPr="00000000">
          <w:rPr>
            <w:rFonts w:ascii="Courier New" w:cs="Courier New" w:eastAsia="Courier New" w:hAnsi="Courier New"/>
            <w:color w:val="bcbec4"/>
            <w:sz w:val="20"/>
            <w:szCs w:val="20"/>
            <w:rtl w:val="0"/>
          </w:rPr>
          <w:t xml:space="preserve">(String url){</w:t>
        </w:r>
      </w:ins>
    </w:p>
    <w:p w:rsidR="00000000" w:rsidDel="00000000" w:rsidP="00000000" w:rsidRDefault="00000000" w:rsidRPr="00000000" w14:paraId="00000142">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imgSrcs</w:t>
        </w:r>
        <w:r w:rsidDel="00000000" w:rsidR="00000000" w:rsidRPr="00000000">
          <w:rPr>
            <w:rFonts w:ascii="Courier New" w:cs="Courier New" w:eastAsia="Courier New" w:hAnsi="Courier New"/>
            <w:color w:val="bcbec4"/>
            <w:sz w:val="20"/>
            <w:szCs w:val="20"/>
            <w:rtl w:val="0"/>
          </w:rPr>
          <w:t xml:space="preserve">.add(url);</w:t>
        </w:r>
      </w:ins>
    </w:p>
    <w:p w:rsidR="00000000" w:rsidDel="00000000" w:rsidP="00000000" w:rsidRDefault="00000000" w:rsidRPr="00000000" w14:paraId="00000143">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ins>
    </w:p>
    <w:p w:rsidR="00000000" w:rsidDel="00000000" w:rsidP="00000000" w:rsidRDefault="00000000" w:rsidRPr="00000000" w14:paraId="00000144">
      <w:pPr>
        <w:shd w:fill="1e1f22" w:val="clear"/>
        <w:rPr>
          <w:ins w:author="Z" w:id="9" w:date="2023-04-05T02:46:56Z"/>
          <w:rFonts w:ascii="Courier New" w:cs="Courier New" w:eastAsia="Courier New" w:hAnsi="Courier New"/>
          <w:i w:val="1"/>
          <w:color w:val="5f826b"/>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i w:val="1"/>
            <w:color w:val="5f826b"/>
            <w:sz w:val="20"/>
            <w:szCs w:val="20"/>
            <w:rtl w:val="0"/>
          </w:rPr>
          <w:t xml:space="preserve">/**</w:t>
        </w:r>
      </w:ins>
    </w:p>
    <w:p w:rsidR="00000000" w:rsidDel="00000000" w:rsidP="00000000" w:rsidRDefault="00000000" w:rsidRPr="00000000" w14:paraId="00000145">
      <w:pPr>
        <w:shd w:fill="1e1f22" w:val="clear"/>
        <w:rPr>
          <w:ins w:author="Z" w:id="9" w:date="2023-04-05T02:46:56Z"/>
          <w:rFonts w:ascii="Courier New" w:cs="Courier New" w:eastAsia="Courier New" w:hAnsi="Courier New"/>
          <w:i w:val="1"/>
          <w:color w:val="5f826b"/>
          <w:sz w:val="20"/>
          <w:szCs w:val="20"/>
        </w:rPr>
      </w:pPr>
      <w:ins w:author="Z" w:id="9" w:date="2023-04-05T02:46:56Z">
        <w:r w:rsidDel="00000000" w:rsidR="00000000" w:rsidRPr="00000000">
          <w:rPr>
            <w:rFonts w:ascii="Courier New" w:cs="Courier New" w:eastAsia="Courier New" w:hAnsi="Courier New"/>
            <w:i w:val="1"/>
            <w:color w:val="5f826b"/>
            <w:sz w:val="20"/>
            <w:szCs w:val="20"/>
            <w:rtl w:val="0"/>
          </w:rPr>
          <w:t xml:space="preserve">    * Reports the total number of visited URLs and scraped image sources to the console.</w:t>
        </w:r>
      </w:ins>
    </w:p>
    <w:p w:rsidR="00000000" w:rsidDel="00000000" w:rsidP="00000000" w:rsidRDefault="00000000" w:rsidRPr="00000000" w14:paraId="00000146">
      <w:pPr>
        <w:shd w:fill="1e1f22" w:val="clear"/>
        <w:rPr>
          <w:ins w:author="Z" w:id="9" w:date="2023-04-05T02:46:56Z"/>
          <w:rFonts w:ascii="Courier New" w:cs="Courier New" w:eastAsia="Courier New" w:hAnsi="Courier New"/>
          <w:i w:val="1"/>
          <w:color w:val="5f826b"/>
          <w:sz w:val="20"/>
          <w:szCs w:val="20"/>
        </w:rPr>
      </w:pPr>
      <w:ins w:author="Z" w:id="9" w:date="2023-04-05T02:46:56Z">
        <w:r w:rsidDel="00000000" w:rsidR="00000000" w:rsidRPr="00000000">
          <w:rPr>
            <w:rFonts w:ascii="Courier New" w:cs="Courier New" w:eastAsia="Courier New" w:hAnsi="Courier New"/>
            <w:i w:val="1"/>
            <w:color w:val="5f826b"/>
            <w:sz w:val="20"/>
            <w:szCs w:val="20"/>
            <w:rtl w:val="0"/>
          </w:rPr>
          <w:t xml:space="preserve">    */</w:t>
        </w:r>
      </w:ins>
    </w:p>
    <w:p w:rsidR="00000000" w:rsidDel="00000000" w:rsidP="00000000" w:rsidRDefault="00000000" w:rsidRPr="00000000" w14:paraId="00000147">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i w:val="1"/>
            <w:color w:val="5f826b"/>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reportResult</w:t>
        </w:r>
        <w:r w:rsidDel="00000000" w:rsidR="00000000" w:rsidRPr="00000000">
          <w:rPr>
            <w:rFonts w:ascii="Courier New" w:cs="Courier New" w:eastAsia="Courier New" w:hAnsi="Courier New"/>
            <w:color w:val="bcbec4"/>
            <w:sz w:val="20"/>
            <w:szCs w:val="20"/>
            <w:rtl w:val="0"/>
          </w:rPr>
          <w:t xml:space="preserve">() {</w:t>
        </w:r>
      </w:ins>
    </w:p>
    <w:p w:rsidR="00000000" w:rsidDel="00000000" w:rsidP="00000000" w:rsidRDefault="00000000" w:rsidRPr="00000000" w14:paraId="00000148">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"Find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visitedURLs</w:t>
        </w:r>
        <w:r w:rsidDel="00000000" w:rsidR="00000000" w:rsidRPr="00000000">
          <w:rPr>
            <w:rFonts w:ascii="Courier New" w:cs="Courier New" w:eastAsia="Courier New" w:hAnsi="Courier New"/>
            <w:color w:val="bcbec4"/>
            <w:sz w:val="20"/>
            <w:szCs w:val="20"/>
            <w:rtl w:val="0"/>
          </w:rPr>
          <w:t xml:space="preserve">.size()+</w:t>
        </w:r>
        <w:r w:rsidDel="00000000" w:rsidR="00000000" w:rsidRPr="00000000">
          <w:rPr>
            <w:rFonts w:ascii="Courier New" w:cs="Courier New" w:eastAsia="Courier New" w:hAnsi="Courier New"/>
            <w:color w:val="6aab73"/>
            <w:sz w:val="20"/>
            <w:szCs w:val="20"/>
            <w:rtl w:val="0"/>
          </w:rPr>
          <w:t xml:space="preserve">" web pages and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imgSrcs</w:t>
        </w:r>
        <w:r w:rsidDel="00000000" w:rsidR="00000000" w:rsidRPr="00000000">
          <w:rPr>
            <w:rFonts w:ascii="Courier New" w:cs="Courier New" w:eastAsia="Courier New" w:hAnsi="Courier New"/>
            <w:color w:val="bcbec4"/>
            <w:sz w:val="20"/>
            <w:szCs w:val="20"/>
            <w:rtl w:val="0"/>
          </w:rPr>
          <w:t xml:space="preserve">.size()+</w:t>
        </w:r>
        <w:r w:rsidDel="00000000" w:rsidR="00000000" w:rsidRPr="00000000">
          <w:rPr>
            <w:rFonts w:ascii="Courier New" w:cs="Courier New" w:eastAsia="Courier New" w:hAnsi="Courier New"/>
            <w:color w:val="6aab73"/>
            <w:sz w:val="20"/>
            <w:szCs w:val="20"/>
            <w:rtl w:val="0"/>
          </w:rPr>
          <w:t xml:space="preserve">" images in total."</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149">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"Fail to scrape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failedURLNum</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 URLs and fail to scrape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failedImgSrcNum</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 images."</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14A">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ins>
    </w:p>
    <w:p w:rsidR="00000000" w:rsidDel="00000000" w:rsidP="00000000" w:rsidRDefault="00000000" w:rsidRPr="00000000" w14:paraId="0000014B">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tl w:val="0"/>
          </w:rPr>
        </w:r>
      </w:ins>
    </w:p>
    <w:p w:rsidR="00000000" w:rsidDel="00000000" w:rsidP="00000000" w:rsidRDefault="00000000" w:rsidRPr="00000000" w14:paraId="0000014C">
      <w:pPr>
        <w:shd w:fill="1e1f22" w:val="clear"/>
        <w:rPr>
          <w:ins w:author="Z" w:id="9" w:date="2023-04-05T02:46:56Z"/>
          <w:rFonts w:ascii="Courier New" w:cs="Courier New" w:eastAsia="Courier New" w:hAnsi="Courier New"/>
          <w:i w:val="1"/>
          <w:color w:val="5f826b"/>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i w:val="1"/>
            <w:color w:val="5f826b"/>
            <w:sz w:val="20"/>
            <w:szCs w:val="20"/>
            <w:rtl w:val="0"/>
          </w:rPr>
          <w:t xml:space="preserve">/**</w:t>
        </w:r>
      </w:ins>
    </w:p>
    <w:p w:rsidR="00000000" w:rsidDel="00000000" w:rsidP="00000000" w:rsidRDefault="00000000" w:rsidRPr="00000000" w14:paraId="0000014D">
      <w:pPr>
        <w:shd w:fill="1e1f22" w:val="clear"/>
        <w:rPr>
          <w:ins w:author="Z" w:id="9" w:date="2023-04-05T02:46:56Z"/>
          <w:rFonts w:ascii="Courier New" w:cs="Courier New" w:eastAsia="Courier New" w:hAnsi="Courier New"/>
          <w:i w:val="1"/>
          <w:color w:val="5f826b"/>
          <w:sz w:val="20"/>
          <w:szCs w:val="20"/>
        </w:rPr>
      </w:pPr>
      <w:ins w:author="Z" w:id="9" w:date="2023-04-05T02:46:56Z">
        <w:r w:rsidDel="00000000" w:rsidR="00000000" w:rsidRPr="00000000">
          <w:rPr>
            <w:rFonts w:ascii="Courier New" w:cs="Courier New" w:eastAsia="Courier New" w:hAnsi="Courier New"/>
            <w:i w:val="1"/>
            <w:color w:val="5f826b"/>
            <w:sz w:val="20"/>
            <w:szCs w:val="20"/>
            <w:rtl w:val="0"/>
          </w:rPr>
          <w:t xml:space="preserve">    * Main method that initializes a WebCrawler instance with a starting URL, test methods above</w:t>
        </w:r>
      </w:ins>
    </w:p>
    <w:p w:rsidR="00000000" w:rsidDel="00000000" w:rsidP="00000000" w:rsidRDefault="00000000" w:rsidRPr="00000000" w14:paraId="0000014E">
      <w:pPr>
        <w:shd w:fill="1e1f22" w:val="clear"/>
        <w:rPr>
          <w:ins w:author="Z" w:id="9" w:date="2023-04-05T02:46:56Z"/>
          <w:rFonts w:ascii="Courier New" w:cs="Courier New" w:eastAsia="Courier New" w:hAnsi="Courier New"/>
          <w:i w:val="1"/>
          <w:color w:val="5f826b"/>
          <w:sz w:val="20"/>
          <w:szCs w:val="20"/>
        </w:rPr>
      </w:pPr>
      <w:ins w:author="Z" w:id="9" w:date="2023-04-05T02:46:56Z">
        <w:r w:rsidDel="00000000" w:rsidR="00000000" w:rsidRPr="00000000">
          <w:rPr>
            <w:rFonts w:ascii="Courier New" w:cs="Courier New" w:eastAsia="Courier New" w:hAnsi="Courier New"/>
            <w:i w:val="1"/>
            <w:color w:val="5f826b"/>
            <w:sz w:val="20"/>
            <w:szCs w:val="20"/>
            <w:rtl w:val="0"/>
          </w:rPr>
          <w:t xml:space="preserve">    * </w:t>
        </w:r>
        <w:r w:rsidDel="00000000" w:rsidR="00000000" w:rsidRPr="00000000">
          <w:rPr>
            <w:rFonts w:ascii="Courier New" w:cs="Courier New" w:eastAsia="Courier New" w:hAnsi="Courier New"/>
            <w:i w:val="1"/>
            <w:color w:val="67a37c"/>
            <w:sz w:val="20"/>
            <w:szCs w:val="20"/>
            <w:rtl w:val="0"/>
          </w:rPr>
          <w:t xml:space="preserve">@param </w:t>
        </w:r>
        <w:r w:rsidDel="00000000" w:rsidR="00000000" w:rsidRPr="00000000">
          <w:rPr>
            <w:rFonts w:ascii="Courier New" w:cs="Courier New" w:eastAsia="Courier New" w:hAnsi="Courier New"/>
            <w:i w:val="1"/>
            <w:color w:val="abadb3"/>
            <w:sz w:val="20"/>
            <w:szCs w:val="20"/>
            <w:rtl w:val="0"/>
          </w:rPr>
          <w:t xml:space="preserve">args </w:t>
        </w:r>
        <w:r w:rsidDel="00000000" w:rsidR="00000000" w:rsidRPr="00000000">
          <w:rPr>
            <w:rFonts w:ascii="Courier New" w:cs="Courier New" w:eastAsia="Courier New" w:hAnsi="Courier New"/>
            <w:i w:val="1"/>
            <w:color w:val="5f826b"/>
            <w:sz w:val="20"/>
            <w:szCs w:val="20"/>
            <w:rtl w:val="0"/>
          </w:rPr>
          <w:t xml:space="preserve">command-line arguments (not used)</w:t>
        </w:r>
      </w:ins>
    </w:p>
    <w:p w:rsidR="00000000" w:rsidDel="00000000" w:rsidP="00000000" w:rsidRDefault="00000000" w:rsidRPr="00000000" w14:paraId="0000014F">
      <w:pPr>
        <w:shd w:fill="1e1f22" w:val="clear"/>
        <w:rPr>
          <w:ins w:author="Z" w:id="9" w:date="2023-04-05T02:46:56Z"/>
          <w:rFonts w:ascii="Courier New" w:cs="Courier New" w:eastAsia="Courier New" w:hAnsi="Courier New"/>
          <w:i w:val="1"/>
          <w:color w:val="5f826b"/>
          <w:sz w:val="20"/>
          <w:szCs w:val="20"/>
        </w:rPr>
      </w:pPr>
      <w:ins w:author="Z" w:id="9" w:date="2023-04-05T02:46:56Z">
        <w:r w:rsidDel="00000000" w:rsidR="00000000" w:rsidRPr="00000000">
          <w:rPr>
            <w:rFonts w:ascii="Courier New" w:cs="Courier New" w:eastAsia="Courier New" w:hAnsi="Courier New"/>
            <w:i w:val="1"/>
            <w:color w:val="5f826b"/>
            <w:sz w:val="20"/>
            <w:szCs w:val="20"/>
            <w:rtl w:val="0"/>
          </w:rPr>
          <w:t xml:space="preserve">    * </w:t>
        </w:r>
        <w:r w:rsidDel="00000000" w:rsidR="00000000" w:rsidRPr="00000000">
          <w:rPr>
            <w:rFonts w:ascii="Courier New" w:cs="Courier New" w:eastAsia="Courier New" w:hAnsi="Courier New"/>
            <w:i w:val="1"/>
            <w:color w:val="67a37c"/>
            <w:sz w:val="20"/>
            <w:szCs w:val="20"/>
            <w:rtl w:val="0"/>
          </w:rPr>
          <w:t xml:space="preserve">@throws </w:t>
        </w:r>
        <w:r w:rsidDel="00000000" w:rsidR="00000000" w:rsidRPr="00000000">
          <w:rPr>
            <w:rFonts w:ascii="Courier New" w:cs="Courier New" w:eastAsia="Courier New" w:hAnsi="Courier New"/>
            <w:i w:val="1"/>
            <w:color w:val="5f826b"/>
            <w:sz w:val="20"/>
            <w:szCs w:val="20"/>
            <w:rtl w:val="0"/>
          </w:rPr>
          <w:t xml:space="preserve">IOException if an I/O error occurs.</w:t>
        </w:r>
      </w:ins>
    </w:p>
    <w:p w:rsidR="00000000" w:rsidDel="00000000" w:rsidP="00000000" w:rsidRDefault="00000000" w:rsidRPr="00000000" w14:paraId="00000150">
      <w:pPr>
        <w:shd w:fill="1e1f22" w:val="clear"/>
        <w:rPr>
          <w:ins w:author="Z" w:id="9" w:date="2023-04-05T02:46:56Z"/>
          <w:rFonts w:ascii="Courier New" w:cs="Courier New" w:eastAsia="Courier New" w:hAnsi="Courier New"/>
          <w:i w:val="1"/>
          <w:color w:val="5f826b"/>
          <w:sz w:val="20"/>
          <w:szCs w:val="20"/>
        </w:rPr>
      </w:pPr>
      <w:ins w:author="Z" w:id="9" w:date="2023-04-05T02:46:56Z">
        <w:r w:rsidDel="00000000" w:rsidR="00000000" w:rsidRPr="00000000">
          <w:rPr>
            <w:rFonts w:ascii="Courier New" w:cs="Courier New" w:eastAsia="Courier New" w:hAnsi="Courier New"/>
            <w:i w:val="1"/>
            <w:color w:val="5f826b"/>
            <w:sz w:val="20"/>
            <w:szCs w:val="20"/>
            <w:rtl w:val="0"/>
          </w:rPr>
          <w:t xml:space="preserve">    * </w:t>
        </w:r>
        <w:r w:rsidDel="00000000" w:rsidR="00000000" w:rsidRPr="00000000">
          <w:rPr>
            <w:rFonts w:ascii="Courier New" w:cs="Courier New" w:eastAsia="Courier New" w:hAnsi="Courier New"/>
            <w:i w:val="1"/>
            <w:color w:val="67a37c"/>
            <w:sz w:val="20"/>
            <w:szCs w:val="20"/>
            <w:rtl w:val="0"/>
          </w:rPr>
          <w:t xml:space="preserve">@throws </w:t>
        </w:r>
        <w:r w:rsidDel="00000000" w:rsidR="00000000" w:rsidRPr="00000000">
          <w:rPr>
            <w:rFonts w:ascii="Courier New" w:cs="Courier New" w:eastAsia="Courier New" w:hAnsi="Courier New"/>
            <w:i w:val="1"/>
            <w:color w:val="5f826b"/>
            <w:sz w:val="20"/>
            <w:szCs w:val="20"/>
            <w:rtl w:val="0"/>
          </w:rPr>
          <w:t xml:space="preserve">InterruptedException if the main thread is interrupted while waiting for the completion of the image scraping task.</w:t>
        </w:r>
      </w:ins>
    </w:p>
    <w:p w:rsidR="00000000" w:rsidDel="00000000" w:rsidP="00000000" w:rsidRDefault="00000000" w:rsidRPr="00000000" w14:paraId="00000151">
      <w:pPr>
        <w:shd w:fill="1e1f22" w:val="clear"/>
        <w:rPr>
          <w:ins w:author="Z" w:id="9" w:date="2023-04-05T02:46:56Z"/>
          <w:rFonts w:ascii="Courier New" w:cs="Courier New" w:eastAsia="Courier New" w:hAnsi="Courier New"/>
          <w:i w:val="1"/>
          <w:color w:val="5f826b"/>
          <w:sz w:val="20"/>
          <w:szCs w:val="20"/>
        </w:rPr>
      </w:pPr>
      <w:ins w:author="Z" w:id="9" w:date="2023-04-05T02:46:56Z">
        <w:r w:rsidDel="00000000" w:rsidR="00000000" w:rsidRPr="00000000">
          <w:rPr>
            <w:rFonts w:ascii="Courier New" w:cs="Courier New" w:eastAsia="Courier New" w:hAnsi="Courier New"/>
            <w:i w:val="1"/>
            <w:color w:val="5f826b"/>
            <w:sz w:val="20"/>
            <w:szCs w:val="20"/>
            <w:rtl w:val="0"/>
          </w:rPr>
          <w:t xml:space="preserve">    */</w:t>
        </w:r>
      </w:ins>
    </w:p>
    <w:p w:rsidR="00000000" w:rsidDel="00000000" w:rsidP="00000000" w:rsidRDefault="00000000" w:rsidRPr="00000000" w14:paraId="00000152">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i w:val="1"/>
            <w:color w:val="5f826b"/>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void </w:t>
        </w:r>
        <w:r w:rsidDel="00000000" w:rsidR="00000000" w:rsidRPr="00000000">
          <w:rPr>
            <w:rFonts w:ascii="Courier New" w:cs="Courier New" w:eastAsia="Courier New" w:hAnsi="Courier New"/>
            <w:color w:val="56a8f5"/>
            <w:sz w:val="20"/>
            <w:szCs w:val="20"/>
            <w:rtl w:val="0"/>
          </w:rPr>
          <w:t xml:space="preserve">main</w:t>
        </w:r>
        <w:r w:rsidDel="00000000" w:rsidR="00000000" w:rsidRPr="00000000">
          <w:rPr>
            <w:rFonts w:ascii="Courier New" w:cs="Courier New" w:eastAsia="Courier New" w:hAnsi="Courier New"/>
            <w:color w:val="bcbec4"/>
            <w:sz w:val="20"/>
            <w:szCs w:val="20"/>
            <w:rtl w:val="0"/>
          </w:rPr>
          <w:t xml:space="preserve">(String[] args) </w:t>
        </w:r>
        <w:r w:rsidDel="00000000" w:rsidR="00000000" w:rsidRPr="00000000">
          <w:rPr>
            <w:rFonts w:ascii="Courier New" w:cs="Courier New" w:eastAsia="Courier New" w:hAnsi="Courier New"/>
            <w:color w:val="cf8e6d"/>
            <w:sz w:val="20"/>
            <w:szCs w:val="20"/>
            <w:rtl w:val="0"/>
          </w:rPr>
          <w:t xml:space="preserve">throws </w:t>
        </w:r>
        <w:r w:rsidDel="00000000" w:rsidR="00000000" w:rsidRPr="00000000">
          <w:rPr>
            <w:rFonts w:ascii="Courier New" w:cs="Courier New" w:eastAsia="Courier New" w:hAnsi="Courier New"/>
            <w:color w:val="bcbec4"/>
            <w:sz w:val="20"/>
            <w:szCs w:val="20"/>
            <w:rtl w:val="0"/>
          </w:rPr>
          <w:t xml:space="preserve">IOException, InterruptedException {</w:t>
        </w:r>
      </w:ins>
    </w:p>
    <w:p w:rsidR="00000000" w:rsidDel="00000000" w:rsidP="00000000" w:rsidRDefault="00000000" w:rsidRPr="00000000" w14:paraId="00000153">
      <w:pPr>
        <w:shd w:fill="1e1f22" w:val="clear"/>
        <w:rPr>
          <w:ins w:author="Z" w:id="9" w:date="2023-04-05T02:46:56Z"/>
          <w:rFonts w:ascii="Courier New" w:cs="Courier New" w:eastAsia="Courier New" w:hAnsi="Courier New"/>
          <w:color w:val="7a7e85"/>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get all URLs in the same domain</w:t>
        </w:r>
      </w:ins>
    </w:p>
    <w:p w:rsidR="00000000" w:rsidDel="00000000" w:rsidP="00000000" w:rsidRDefault="00000000" w:rsidRPr="00000000" w14:paraId="00000154">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long </w:t>
        </w:r>
        <w:r w:rsidDel="00000000" w:rsidR="00000000" w:rsidRPr="00000000">
          <w:rPr>
            <w:rFonts w:ascii="Courier New" w:cs="Courier New" w:eastAsia="Courier New" w:hAnsi="Courier New"/>
            <w:color w:val="bcbec4"/>
            <w:sz w:val="20"/>
            <w:szCs w:val="20"/>
            <w:rtl w:val="0"/>
          </w:rPr>
          <w:t xml:space="preserve">startTime = System.</w:t>
        </w:r>
        <w:r w:rsidDel="00000000" w:rsidR="00000000" w:rsidRPr="00000000">
          <w:rPr>
            <w:rFonts w:ascii="Courier New" w:cs="Courier New" w:eastAsia="Courier New" w:hAnsi="Courier New"/>
            <w:i w:val="1"/>
            <w:color w:val="bcbec4"/>
            <w:sz w:val="20"/>
            <w:szCs w:val="20"/>
            <w:rtl w:val="0"/>
          </w:rPr>
          <w:t xml:space="preserve">currentTimeMillis</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155">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String url_string = </w:t>
        </w:r>
        <w:r w:rsidDel="00000000" w:rsidR="00000000" w:rsidRPr="00000000">
          <w:rPr>
            <w:rFonts w:ascii="Courier New" w:cs="Courier New" w:eastAsia="Courier New" w:hAnsi="Courier New"/>
            <w:color w:val="6aab73"/>
            <w:sz w:val="20"/>
            <w:szCs w:val="20"/>
            <w:rtl w:val="0"/>
          </w:rPr>
          <w:t xml:space="preserve">"https://jacksonparklic.com/</w:t>
        </w:r>
        <w:r w:rsidDel="00000000" w:rsidR="00000000" w:rsidRPr="00000000">
          <w:rPr>
            <w:rFonts w:ascii="Courier New" w:cs="Courier New" w:eastAsia="Courier New" w:hAnsi="Courier New"/>
            <w:color w:val="cf8e6d"/>
            <w:sz w:val="20"/>
            <w:szCs w:val="20"/>
            <w:rtl w:val="0"/>
          </w:rPr>
          <w:t xml:space="preserve">\n</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156">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WebCrawler wc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WebCrawler(url_string);</w:t>
        </w:r>
      </w:ins>
    </w:p>
    <w:p w:rsidR="00000000" w:rsidDel="00000000" w:rsidP="00000000" w:rsidRDefault="00000000" w:rsidRPr="00000000" w14:paraId="00000157">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wc.getAllURLs();</w:t>
        </w:r>
      </w:ins>
    </w:p>
    <w:p w:rsidR="00000000" w:rsidDel="00000000" w:rsidP="00000000" w:rsidRDefault="00000000" w:rsidRPr="00000000" w14:paraId="00000158">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long </w:t>
        </w:r>
        <w:r w:rsidDel="00000000" w:rsidR="00000000" w:rsidRPr="00000000">
          <w:rPr>
            <w:rFonts w:ascii="Courier New" w:cs="Courier New" w:eastAsia="Courier New" w:hAnsi="Courier New"/>
            <w:color w:val="bcbec4"/>
            <w:sz w:val="20"/>
            <w:szCs w:val="20"/>
            <w:rtl w:val="0"/>
          </w:rPr>
          <w:t xml:space="preserve">endTime = System.</w:t>
        </w:r>
        <w:r w:rsidDel="00000000" w:rsidR="00000000" w:rsidRPr="00000000">
          <w:rPr>
            <w:rFonts w:ascii="Courier New" w:cs="Courier New" w:eastAsia="Courier New" w:hAnsi="Courier New"/>
            <w:i w:val="1"/>
            <w:color w:val="bcbec4"/>
            <w:sz w:val="20"/>
            <w:szCs w:val="20"/>
            <w:rtl w:val="0"/>
          </w:rPr>
          <w:t xml:space="preserve">currentTimeMillis</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159">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long </w:t>
        </w:r>
        <w:r w:rsidDel="00000000" w:rsidR="00000000" w:rsidRPr="00000000">
          <w:rPr>
            <w:rFonts w:ascii="Courier New" w:cs="Courier New" w:eastAsia="Courier New" w:hAnsi="Courier New"/>
            <w:color w:val="bcbec4"/>
            <w:sz w:val="20"/>
            <w:szCs w:val="20"/>
            <w:rtl w:val="0"/>
          </w:rPr>
          <w:t xml:space="preserve">executionTime = endTime - startTime;</w:t>
        </w:r>
      </w:ins>
    </w:p>
    <w:p w:rsidR="00000000" w:rsidDel="00000000" w:rsidP="00000000" w:rsidRDefault="00000000" w:rsidRPr="00000000" w14:paraId="0000015A">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"DFS</w:t>
        </w:r>
        <w:r w:rsidDel="00000000" w:rsidR="00000000" w:rsidRPr="00000000">
          <w:rPr>
            <w:rFonts w:ascii="Courier New" w:cs="Courier New" w:eastAsia="Courier New" w:hAnsi="Courier New"/>
            <w:color w:val="cf8e6d"/>
            <w:sz w:val="20"/>
            <w:szCs w:val="20"/>
            <w:rtl w:val="0"/>
          </w:rPr>
          <w:t xml:space="preserve">\n\t</w:t>
        </w:r>
        <w:r w:rsidDel="00000000" w:rsidR="00000000" w:rsidRPr="00000000">
          <w:rPr>
            <w:rFonts w:ascii="Courier New" w:cs="Courier New" w:eastAsia="Courier New" w:hAnsi="Courier New"/>
            <w:color w:val="6aab73"/>
            <w:sz w:val="20"/>
            <w:szCs w:val="20"/>
            <w:rtl w:val="0"/>
          </w:rPr>
          <w:t xml:space="preserve">Execution time: " </w:t>
        </w:r>
        <w:r w:rsidDel="00000000" w:rsidR="00000000" w:rsidRPr="00000000">
          <w:rPr>
            <w:rFonts w:ascii="Courier New" w:cs="Courier New" w:eastAsia="Courier New" w:hAnsi="Courier New"/>
            <w:color w:val="bcbec4"/>
            <w:sz w:val="20"/>
            <w:szCs w:val="20"/>
            <w:rtl w:val="0"/>
          </w:rPr>
          <w:t xml:space="preserve">+ executionTime + </w:t>
        </w:r>
        <w:r w:rsidDel="00000000" w:rsidR="00000000" w:rsidRPr="00000000">
          <w:rPr>
            <w:rFonts w:ascii="Courier New" w:cs="Courier New" w:eastAsia="Courier New" w:hAnsi="Courier New"/>
            <w:color w:val="6aab73"/>
            <w:sz w:val="20"/>
            <w:szCs w:val="20"/>
            <w:rtl w:val="0"/>
          </w:rPr>
          <w:t xml:space="preserve">" milliseconds."</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15B">
      <w:pPr>
        <w:shd w:fill="1e1f22" w:val="clear"/>
        <w:rPr>
          <w:ins w:author="Z" w:id="9" w:date="2023-04-05T02:46:56Z"/>
          <w:rFonts w:ascii="Courier New" w:cs="Courier New" w:eastAsia="Courier New" w:hAnsi="Courier New"/>
          <w:color w:val="7a7e85"/>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check visitedURLs result</w:t>
        </w:r>
      </w:ins>
    </w:p>
    <w:p w:rsidR="00000000" w:rsidDel="00000000" w:rsidP="00000000" w:rsidRDefault="00000000" w:rsidRPr="00000000" w14:paraId="0000015C">
      <w:pPr>
        <w:shd w:fill="1e1f22" w:val="clear"/>
        <w:rPr>
          <w:ins w:author="Z" w:id="9" w:date="2023-04-05T02:46:56Z"/>
          <w:rFonts w:ascii="Courier New" w:cs="Courier New" w:eastAsia="Courier New" w:hAnsi="Courier New"/>
          <w:color w:val="7a7e85"/>
          <w:sz w:val="20"/>
          <w:szCs w:val="20"/>
        </w:rPr>
      </w:pPr>
      <w:ins w:author="Z" w:id="9" w:date="2023-04-05T02:46:56Z">
        <w:r w:rsidDel="00000000" w:rsidR="00000000" w:rsidRPr="00000000">
          <w:rPr>
            <w:rFonts w:ascii="Courier New" w:cs="Courier New" w:eastAsia="Courier New" w:hAnsi="Courier New"/>
            <w:color w:val="7a7e85"/>
            <w:sz w:val="20"/>
            <w:szCs w:val="20"/>
            <w:rtl w:val="0"/>
          </w:rPr>
          <w:t xml:space="preserve">       for (String url : wc.visitedURLs) {</w:t>
        </w:r>
      </w:ins>
    </w:p>
    <w:p w:rsidR="00000000" w:rsidDel="00000000" w:rsidP="00000000" w:rsidRDefault="00000000" w:rsidRPr="00000000" w14:paraId="0000015D">
      <w:pPr>
        <w:shd w:fill="1e1f22" w:val="clear"/>
        <w:rPr>
          <w:ins w:author="Z" w:id="9" w:date="2023-04-05T02:46:56Z"/>
          <w:rFonts w:ascii="Courier New" w:cs="Courier New" w:eastAsia="Courier New" w:hAnsi="Courier New"/>
          <w:color w:val="7a7e85"/>
          <w:sz w:val="20"/>
          <w:szCs w:val="20"/>
        </w:rPr>
      </w:pPr>
      <w:ins w:author="Z" w:id="9" w:date="2023-04-05T02:46:56Z">
        <w:r w:rsidDel="00000000" w:rsidR="00000000" w:rsidRPr="00000000">
          <w:rPr>
            <w:rFonts w:ascii="Courier New" w:cs="Courier New" w:eastAsia="Courier New" w:hAnsi="Courier New"/>
            <w:color w:val="7a7e85"/>
            <w:sz w:val="20"/>
            <w:szCs w:val="20"/>
            <w:rtl w:val="0"/>
          </w:rPr>
          <w:t xml:space="preserve">           System.out.println(url);</w:t>
        </w:r>
      </w:ins>
    </w:p>
    <w:p w:rsidR="00000000" w:rsidDel="00000000" w:rsidP="00000000" w:rsidRDefault="00000000" w:rsidRPr="00000000" w14:paraId="0000015E">
      <w:pPr>
        <w:shd w:fill="1e1f22" w:val="clear"/>
        <w:rPr>
          <w:ins w:author="Z" w:id="9" w:date="2023-04-05T02:46:56Z"/>
          <w:rFonts w:ascii="Courier New" w:cs="Courier New" w:eastAsia="Courier New" w:hAnsi="Courier New"/>
          <w:color w:val="7a7e85"/>
          <w:sz w:val="20"/>
          <w:szCs w:val="20"/>
        </w:rPr>
      </w:pPr>
      <w:ins w:author="Z" w:id="9" w:date="2023-04-05T02:46:56Z">
        <w:r w:rsidDel="00000000" w:rsidR="00000000" w:rsidRPr="00000000">
          <w:rPr>
            <w:rFonts w:ascii="Courier New" w:cs="Courier New" w:eastAsia="Courier New" w:hAnsi="Courier New"/>
            <w:color w:val="7a7e85"/>
            <w:sz w:val="20"/>
            <w:szCs w:val="20"/>
            <w:rtl w:val="0"/>
          </w:rPr>
          <w:t xml:space="preserve">       }*/</w:t>
        </w:r>
      </w:ins>
    </w:p>
    <w:p w:rsidR="00000000" w:rsidDel="00000000" w:rsidP="00000000" w:rsidRDefault="00000000" w:rsidRPr="00000000" w14:paraId="0000015F">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startTime = System.</w:t>
        </w:r>
        <w:r w:rsidDel="00000000" w:rsidR="00000000" w:rsidRPr="00000000">
          <w:rPr>
            <w:rFonts w:ascii="Courier New" w:cs="Courier New" w:eastAsia="Courier New" w:hAnsi="Courier New"/>
            <w:i w:val="1"/>
            <w:color w:val="bcbec4"/>
            <w:sz w:val="20"/>
            <w:szCs w:val="20"/>
            <w:rtl w:val="0"/>
          </w:rPr>
          <w:t xml:space="preserve">currentTimeMillis</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160">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(wc.</w:t>
        </w:r>
        <w:r w:rsidDel="00000000" w:rsidR="00000000" w:rsidRPr="00000000">
          <w:rPr>
            <w:rFonts w:ascii="Courier New" w:cs="Courier New" w:eastAsia="Courier New" w:hAnsi="Courier New"/>
            <w:color w:val="c77dbb"/>
            <w:sz w:val="20"/>
            <w:szCs w:val="20"/>
            <w:rtl w:val="0"/>
          </w:rPr>
          <w:t xml:space="preserve">visitedURLs</w:t>
        </w:r>
        <w:r w:rsidDel="00000000" w:rsidR="00000000" w:rsidRPr="00000000">
          <w:rPr>
            <w:rFonts w:ascii="Courier New" w:cs="Courier New" w:eastAsia="Courier New" w:hAnsi="Courier New"/>
            <w:color w:val="bcbec4"/>
            <w:sz w:val="20"/>
            <w:szCs w:val="20"/>
            <w:rtl w:val="0"/>
          </w:rPr>
          <w:t xml:space="preserve">.size()&gt;</w:t>
        </w:r>
        <w:r w:rsidDel="00000000" w:rsidR="00000000" w:rsidRPr="00000000">
          <w:rPr>
            <w:rFonts w:ascii="Courier New" w:cs="Courier New" w:eastAsia="Courier New" w:hAnsi="Courier New"/>
            <w:color w:val="2aacb8"/>
            <w:sz w:val="20"/>
            <w:szCs w:val="20"/>
            <w:rtl w:val="0"/>
          </w:rPr>
          <w:t xml:space="preserve">50</w:t>
        </w:r>
        <w:r w:rsidDel="00000000" w:rsidR="00000000" w:rsidRPr="00000000">
          <w:rPr>
            <w:rFonts w:ascii="Courier New" w:cs="Courier New" w:eastAsia="Courier New" w:hAnsi="Courier New"/>
            <w:color w:val="bcbec4"/>
            <w:sz w:val="20"/>
            <w:szCs w:val="20"/>
            <w:rtl w:val="0"/>
          </w:rPr>
          <w:t xml:space="preserve">) {</w:t>
        </w:r>
      </w:ins>
    </w:p>
    <w:p w:rsidR="00000000" w:rsidDel="00000000" w:rsidP="00000000" w:rsidRDefault="00000000" w:rsidRPr="00000000" w14:paraId="00000161">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try </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162">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wc.getAllImgsMultiThread();</w:t>
        </w:r>
      </w:ins>
    </w:p>
    <w:p w:rsidR="00000000" w:rsidDel="00000000" w:rsidP="00000000" w:rsidRDefault="00000000" w:rsidRPr="00000000" w14:paraId="00000163">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cf8e6d"/>
            <w:sz w:val="20"/>
            <w:szCs w:val="20"/>
            <w:rtl w:val="0"/>
          </w:rPr>
          <w:t xml:space="preserve">catch </w:t>
        </w:r>
        <w:r w:rsidDel="00000000" w:rsidR="00000000" w:rsidRPr="00000000">
          <w:rPr>
            <w:rFonts w:ascii="Courier New" w:cs="Courier New" w:eastAsia="Courier New" w:hAnsi="Courier New"/>
            <w:color w:val="bcbec4"/>
            <w:sz w:val="20"/>
            <w:szCs w:val="20"/>
            <w:rtl w:val="0"/>
          </w:rPr>
          <w:t xml:space="preserve">(InterruptedException e) {</w:t>
        </w:r>
      </w:ins>
    </w:p>
    <w:p w:rsidR="00000000" w:rsidDel="00000000" w:rsidP="00000000" w:rsidRDefault="00000000" w:rsidRPr="00000000" w14:paraId="00000164">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throw new </w:t>
        </w:r>
        <w:r w:rsidDel="00000000" w:rsidR="00000000" w:rsidRPr="00000000">
          <w:rPr>
            <w:rFonts w:ascii="Courier New" w:cs="Courier New" w:eastAsia="Courier New" w:hAnsi="Courier New"/>
            <w:color w:val="bcbec4"/>
            <w:sz w:val="20"/>
            <w:szCs w:val="20"/>
            <w:rtl w:val="0"/>
          </w:rPr>
          <w:t xml:space="preserve">RuntimeException(e);</w:t>
        </w:r>
      </w:ins>
    </w:p>
    <w:p w:rsidR="00000000" w:rsidDel="00000000" w:rsidP="00000000" w:rsidRDefault="00000000" w:rsidRPr="00000000" w14:paraId="00000165">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ins>
    </w:p>
    <w:p w:rsidR="00000000" w:rsidDel="00000000" w:rsidP="00000000" w:rsidRDefault="00000000" w:rsidRPr="00000000" w14:paraId="00000166">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cf8e6d"/>
            <w:sz w:val="20"/>
            <w:szCs w:val="20"/>
            <w:rtl w:val="0"/>
          </w:rPr>
          <w:t xml:space="preserve">else </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167">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wc.getAllImgs();</w:t>
        </w:r>
      </w:ins>
    </w:p>
    <w:p w:rsidR="00000000" w:rsidDel="00000000" w:rsidP="00000000" w:rsidRDefault="00000000" w:rsidRPr="00000000" w14:paraId="00000168">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ins>
    </w:p>
    <w:p w:rsidR="00000000" w:rsidDel="00000000" w:rsidP="00000000" w:rsidRDefault="00000000" w:rsidRPr="00000000" w14:paraId="00000169">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endTime = System.</w:t>
        </w:r>
        <w:r w:rsidDel="00000000" w:rsidR="00000000" w:rsidRPr="00000000">
          <w:rPr>
            <w:rFonts w:ascii="Courier New" w:cs="Courier New" w:eastAsia="Courier New" w:hAnsi="Courier New"/>
            <w:i w:val="1"/>
            <w:color w:val="bcbec4"/>
            <w:sz w:val="20"/>
            <w:szCs w:val="20"/>
            <w:rtl w:val="0"/>
          </w:rPr>
          <w:t xml:space="preserve">currentTimeMillis</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16A">
      <w:pPr>
        <w:shd w:fill="1e1f22" w:val="clear"/>
        <w:rPr>
          <w:ins w:author="Z" w:id="9" w:date="2023-04-05T02:46:56Z"/>
          <w:rFonts w:ascii="Courier New" w:cs="Courier New" w:eastAsia="Courier New" w:hAnsi="Courier New"/>
          <w:color w:val="7a7e85"/>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check imgSrcs result</w:t>
        </w:r>
      </w:ins>
    </w:p>
    <w:p w:rsidR="00000000" w:rsidDel="00000000" w:rsidP="00000000" w:rsidRDefault="00000000" w:rsidRPr="00000000" w14:paraId="0000016B">
      <w:pPr>
        <w:shd w:fill="1e1f22" w:val="clear"/>
        <w:rPr>
          <w:ins w:author="Z" w:id="9" w:date="2023-04-05T02:46:56Z"/>
          <w:rFonts w:ascii="Courier New" w:cs="Courier New" w:eastAsia="Courier New" w:hAnsi="Courier New"/>
          <w:color w:val="7a7e85"/>
          <w:sz w:val="20"/>
          <w:szCs w:val="20"/>
        </w:rPr>
      </w:pPr>
      <w:ins w:author="Z" w:id="9" w:date="2023-04-05T02:46:56Z">
        <w:r w:rsidDel="00000000" w:rsidR="00000000" w:rsidRPr="00000000">
          <w:rPr>
            <w:rFonts w:ascii="Courier New" w:cs="Courier New" w:eastAsia="Courier New" w:hAnsi="Courier New"/>
            <w:color w:val="7a7e85"/>
            <w:sz w:val="20"/>
            <w:szCs w:val="20"/>
            <w:rtl w:val="0"/>
          </w:rPr>
          <w:t xml:space="preserve">       for (String imgSrc : wc.imgSrcs) {</w:t>
        </w:r>
      </w:ins>
    </w:p>
    <w:p w:rsidR="00000000" w:rsidDel="00000000" w:rsidP="00000000" w:rsidRDefault="00000000" w:rsidRPr="00000000" w14:paraId="0000016C">
      <w:pPr>
        <w:shd w:fill="1e1f22" w:val="clear"/>
        <w:rPr>
          <w:ins w:author="Z" w:id="9" w:date="2023-04-05T02:46:56Z"/>
          <w:rFonts w:ascii="Courier New" w:cs="Courier New" w:eastAsia="Courier New" w:hAnsi="Courier New"/>
          <w:color w:val="7a7e85"/>
          <w:sz w:val="20"/>
          <w:szCs w:val="20"/>
        </w:rPr>
      </w:pPr>
      <w:ins w:author="Z" w:id="9" w:date="2023-04-05T02:46:56Z">
        <w:r w:rsidDel="00000000" w:rsidR="00000000" w:rsidRPr="00000000">
          <w:rPr>
            <w:rFonts w:ascii="Courier New" w:cs="Courier New" w:eastAsia="Courier New" w:hAnsi="Courier New"/>
            <w:color w:val="7a7e85"/>
            <w:sz w:val="20"/>
            <w:szCs w:val="20"/>
            <w:rtl w:val="0"/>
          </w:rPr>
          <w:t xml:space="preserve">           System.out.println(imgSrc);</w:t>
        </w:r>
      </w:ins>
    </w:p>
    <w:p w:rsidR="00000000" w:rsidDel="00000000" w:rsidP="00000000" w:rsidRDefault="00000000" w:rsidRPr="00000000" w14:paraId="0000016D">
      <w:pPr>
        <w:shd w:fill="1e1f22" w:val="clear"/>
        <w:rPr>
          <w:ins w:author="Z" w:id="9" w:date="2023-04-05T02:46:56Z"/>
          <w:rFonts w:ascii="Courier New" w:cs="Courier New" w:eastAsia="Courier New" w:hAnsi="Courier New"/>
          <w:color w:val="7a7e85"/>
          <w:sz w:val="20"/>
          <w:szCs w:val="20"/>
        </w:rPr>
      </w:pPr>
      <w:ins w:author="Z" w:id="9" w:date="2023-04-05T02:46:56Z">
        <w:r w:rsidDel="00000000" w:rsidR="00000000" w:rsidRPr="00000000">
          <w:rPr>
            <w:rFonts w:ascii="Courier New" w:cs="Courier New" w:eastAsia="Courier New" w:hAnsi="Courier New"/>
            <w:color w:val="7a7e85"/>
            <w:sz w:val="20"/>
            <w:szCs w:val="20"/>
            <w:rtl w:val="0"/>
          </w:rPr>
          <w:t xml:space="preserve">       }*/</w:t>
        </w:r>
      </w:ins>
    </w:p>
    <w:p w:rsidR="00000000" w:rsidDel="00000000" w:rsidP="00000000" w:rsidRDefault="00000000" w:rsidRPr="00000000" w14:paraId="0000016E">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executionTime = endTime - startTime;</w:t>
        </w:r>
      </w:ins>
    </w:p>
    <w:p w:rsidR="00000000" w:rsidDel="00000000" w:rsidP="00000000" w:rsidRDefault="00000000" w:rsidRPr="00000000" w14:paraId="0000016F">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"Get ImgSrcs</w:t>
        </w:r>
        <w:r w:rsidDel="00000000" w:rsidR="00000000" w:rsidRPr="00000000">
          <w:rPr>
            <w:rFonts w:ascii="Courier New" w:cs="Courier New" w:eastAsia="Courier New" w:hAnsi="Courier New"/>
            <w:color w:val="cf8e6d"/>
            <w:sz w:val="20"/>
            <w:szCs w:val="20"/>
            <w:rtl w:val="0"/>
          </w:rPr>
          <w:t xml:space="preserve">\n\t</w:t>
        </w:r>
        <w:r w:rsidDel="00000000" w:rsidR="00000000" w:rsidRPr="00000000">
          <w:rPr>
            <w:rFonts w:ascii="Courier New" w:cs="Courier New" w:eastAsia="Courier New" w:hAnsi="Courier New"/>
            <w:color w:val="6aab73"/>
            <w:sz w:val="20"/>
            <w:szCs w:val="20"/>
            <w:rtl w:val="0"/>
          </w:rPr>
          <w:t xml:space="preserve">Execution time: " </w:t>
        </w:r>
        <w:r w:rsidDel="00000000" w:rsidR="00000000" w:rsidRPr="00000000">
          <w:rPr>
            <w:rFonts w:ascii="Courier New" w:cs="Courier New" w:eastAsia="Courier New" w:hAnsi="Courier New"/>
            <w:color w:val="bcbec4"/>
            <w:sz w:val="20"/>
            <w:szCs w:val="20"/>
            <w:rtl w:val="0"/>
          </w:rPr>
          <w:t xml:space="preserve">+ executionTime + </w:t>
        </w:r>
        <w:r w:rsidDel="00000000" w:rsidR="00000000" w:rsidRPr="00000000">
          <w:rPr>
            <w:rFonts w:ascii="Courier New" w:cs="Courier New" w:eastAsia="Courier New" w:hAnsi="Courier New"/>
            <w:color w:val="6aab73"/>
            <w:sz w:val="20"/>
            <w:szCs w:val="20"/>
            <w:rtl w:val="0"/>
          </w:rPr>
          <w:t xml:space="preserve">" milliseconds."</w:t>
        </w:r>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170">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wc.reportResult();</w:t>
        </w:r>
      </w:ins>
    </w:p>
    <w:p w:rsidR="00000000" w:rsidDel="00000000" w:rsidP="00000000" w:rsidRDefault="00000000" w:rsidRPr="00000000" w14:paraId="00000171">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   }</w:t>
        </w:r>
      </w:ins>
    </w:p>
    <w:p w:rsidR="00000000" w:rsidDel="00000000" w:rsidP="00000000" w:rsidRDefault="00000000" w:rsidRPr="00000000" w14:paraId="00000172">
      <w:pPr>
        <w:shd w:fill="1e1f22" w:val="clear"/>
        <w:rPr>
          <w:ins w:author="Z" w:id="9" w:date="2023-04-05T02:46:56Z"/>
          <w:rFonts w:ascii="Courier New" w:cs="Courier New" w:eastAsia="Courier New" w:hAnsi="Courier New"/>
          <w:color w:val="bcbec4"/>
          <w:sz w:val="20"/>
          <w:szCs w:val="20"/>
        </w:rPr>
      </w:pPr>
      <w:ins w:author="Z" w:id="9" w:date="2023-04-05T02:46:56Z">
        <w:r w:rsidDel="00000000" w:rsidR="00000000" w:rsidRPr="00000000">
          <w:rPr>
            <w:rFonts w:ascii="Courier New" w:cs="Courier New" w:eastAsia="Courier New" w:hAnsi="Courier New"/>
            <w:color w:val="bcbec4"/>
            <w:sz w:val="20"/>
            <w:szCs w:val="20"/>
            <w:rtl w:val="0"/>
          </w:rPr>
          <w:t xml:space="preserve">}</w:t>
        </w:r>
      </w:ins>
    </w:p>
    <w:p w:rsidR="00000000" w:rsidDel="00000000" w:rsidP="00000000" w:rsidRDefault="00000000" w:rsidRPr="00000000" w14:paraId="00000173">
      <w:pPr>
        <w:rPr>
          <w:ins w:author="Z" w:id="9" w:date="2023-04-05T02:46:56Z"/>
          <w:rFonts w:ascii="Courier New" w:cs="Courier New" w:eastAsia="Courier New" w:hAnsi="Courier New"/>
          <w:color w:val="f8f8f2"/>
          <w:sz w:val="18"/>
          <w:szCs w:val="18"/>
        </w:rPr>
      </w:pPr>
      <w:ins w:author="Z" w:id="9" w:date="2023-04-05T02:46:56Z">
        <w:r w:rsidDel="00000000" w:rsidR="00000000" w:rsidRPr="00000000">
          <w:rPr>
            <w:rtl w:val="0"/>
          </w:rPr>
        </w:r>
      </w:ins>
    </w:p>
    <w:p w:rsidR="00000000" w:rsidDel="00000000" w:rsidP="00000000" w:rsidRDefault="00000000" w:rsidRPr="00000000" w14:paraId="00000174">
      <w:pPr>
        <w:rPr>
          <w:ins w:author="Z" w:id="9" w:date="2023-04-05T02:46:56Z"/>
          <w:rFonts w:ascii="Courier New" w:cs="Courier New" w:eastAsia="Courier New" w:hAnsi="Courier New"/>
          <w:color w:val="f8f8f2"/>
          <w:sz w:val="18"/>
          <w:szCs w:val="18"/>
        </w:rPr>
      </w:pPr>
      <w:ins w:author="Z" w:id="9" w:date="2023-04-05T02:46:56Z">
        <w:r w:rsidDel="00000000" w:rsidR="00000000" w:rsidRPr="00000000">
          <w:rPr>
            <w:rtl w:val="0"/>
          </w:rPr>
        </w:r>
      </w:ins>
    </w:p>
    <w:p w:rsidR="00000000" w:rsidDel="00000000" w:rsidP="00000000" w:rsidRDefault="00000000" w:rsidRPr="00000000" w14:paraId="00000175">
      <w:pPr>
        <w:rPr>
          <w:ins w:author="Z" w:id="9" w:date="2023-04-05T02:46:56Z"/>
          <w:rFonts w:ascii="Courier New" w:cs="Courier New" w:eastAsia="Courier New" w:hAnsi="Courier New"/>
          <w:color w:val="f8f8f2"/>
          <w:sz w:val="18"/>
          <w:szCs w:val="18"/>
        </w:rPr>
      </w:pPr>
      <w:ins w:author="Z" w:id="9" w:date="2023-04-05T02:46:56Z">
        <w:r w:rsidDel="00000000" w:rsidR="00000000" w:rsidRPr="00000000">
          <w:rPr>
            <w:rtl w:val="0"/>
          </w:rPr>
        </w:r>
      </w:ins>
    </w:p>
    <w:p w:rsidR="00000000" w:rsidDel="00000000" w:rsidP="00000000" w:rsidRDefault="00000000" w:rsidRPr="00000000" w14:paraId="00000176">
      <w:pPr>
        <w:rPr>
          <w:ins w:author="Z" w:id="9" w:date="2023-04-05T02:46:56Z"/>
          <w:rFonts w:ascii="Courier New" w:cs="Courier New" w:eastAsia="Courier New" w:hAnsi="Courier New"/>
          <w:color w:val="f8f8f2"/>
          <w:sz w:val="18"/>
          <w:szCs w:val="18"/>
        </w:rPr>
      </w:pPr>
      <w:ins w:author="Z" w:id="9" w:date="2023-04-05T02:46:56Z">
        <w:r w:rsidDel="00000000" w:rsidR="00000000" w:rsidRPr="00000000">
          <w:rPr>
            <w:rtl w:val="0"/>
          </w:rPr>
        </w:r>
      </w:ins>
    </w:p>
    <w:p w:rsidR="00000000" w:rsidDel="00000000" w:rsidP="00000000" w:rsidRDefault="00000000" w:rsidRPr="00000000" w14:paraId="00000177">
      <w:pPr>
        <w:rPr>
          <w:ins w:author="Z" w:id="9" w:date="2023-04-05T02:46:56Z"/>
          <w:rFonts w:ascii="Courier New" w:cs="Courier New" w:eastAsia="Courier New" w:hAnsi="Courier New"/>
          <w:color w:val="f8f8f2"/>
          <w:sz w:val="18"/>
          <w:szCs w:val="18"/>
        </w:rPr>
      </w:pPr>
      <w:ins w:author="Z" w:id="9" w:date="2023-04-05T02:46:56Z">
        <w:r w:rsidDel="00000000" w:rsidR="00000000" w:rsidRPr="00000000">
          <w:rPr>
            <w:rFonts w:ascii="Courier New" w:cs="Courier New" w:eastAsia="Courier New" w:hAnsi="Courier New"/>
            <w:color w:val="f8f8f2"/>
            <w:sz w:val="18"/>
            <w:szCs w:val="18"/>
            <w:rtl w:val="0"/>
          </w:rPr>
          <w:t xml:space="preserve">建议：</w:t>
        </w:r>
      </w:ins>
    </w:p>
    <w:p w:rsidR="00000000" w:rsidDel="00000000" w:rsidP="00000000" w:rsidRDefault="00000000" w:rsidRPr="00000000" w14:paraId="00000178">
      <w:pPr>
        <w:numPr>
          <w:ilvl w:val="0"/>
          <w:numId w:val="2"/>
        </w:numPr>
        <w:ind w:left="720" w:hanging="360"/>
        <w:rPr>
          <w:ins w:author="Z" w:id="9" w:date="2023-04-05T02:46:56Z"/>
          <w:u w:val="none"/>
        </w:rPr>
      </w:pPr>
      <w:ins w:author="Z" w:id="9" w:date="2023-04-05T02:46:56Z">
        <w:r w:rsidDel="00000000" w:rsidR="00000000" w:rsidRPr="00000000">
          <w:rPr>
            <w:rFonts w:ascii="Courier New" w:cs="Courier New" w:eastAsia="Courier New" w:hAnsi="Courier New"/>
            <w:color w:val="f8f8f2"/>
            <w:sz w:val="18"/>
            <w:szCs w:val="18"/>
            <w:rtl w:val="0"/>
          </w:rPr>
          <w:t xml:space="preserve">功能倒是不用那么担心。general test case能够handle。</w:t>
        </w:r>
      </w:ins>
    </w:p>
    <w:p w:rsidR="00000000" w:rsidDel="00000000" w:rsidP="00000000" w:rsidRDefault="00000000" w:rsidRPr="00000000" w14:paraId="00000179">
      <w:pPr>
        <w:numPr>
          <w:ilvl w:val="0"/>
          <w:numId w:val="2"/>
        </w:numPr>
        <w:ind w:left="720" w:hanging="360"/>
        <w:rPr>
          <w:ins w:author="Z" w:id="9" w:date="2023-04-05T02:46:56Z"/>
          <w:u w:val="none"/>
        </w:rPr>
      </w:pPr>
      <w:ins w:author="Z" w:id="9" w:date="2023-04-05T02:46:56Z">
        <w:r w:rsidDel="00000000" w:rsidR="00000000" w:rsidRPr="00000000">
          <w:rPr>
            <w:rFonts w:ascii="Courier New" w:cs="Courier New" w:eastAsia="Courier New" w:hAnsi="Courier New"/>
            <w:color w:val="f8f8f2"/>
            <w:sz w:val="18"/>
            <w:szCs w:val="18"/>
            <w:rtl w:val="0"/>
          </w:rPr>
          <w:t xml:space="preserve">corner case，前端后端能够handle。包括exception handling。</w:t>
        </w:r>
      </w:ins>
    </w:p>
    <w:p w:rsidR="00000000" w:rsidDel="00000000" w:rsidP="00000000" w:rsidRDefault="00000000" w:rsidRPr="00000000" w14:paraId="0000017A">
      <w:pPr>
        <w:numPr>
          <w:ilvl w:val="0"/>
          <w:numId w:val="2"/>
        </w:numPr>
        <w:ind w:left="720" w:hanging="360"/>
        <w:rPr>
          <w:ins w:author="Z" w:id="9" w:date="2023-04-05T02:46:56Z"/>
          <w:u w:val="none"/>
        </w:rPr>
      </w:pPr>
      <w:ins w:author="Z" w:id="9" w:date="2023-04-05T02:46:56Z">
        <w:r w:rsidDel="00000000" w:rsidR="00000000" w:rsidRPr="00000000">
          <w:rPr>
            <w:rFonts w:ascii="Courier New" w:cs="Courier New" w:eastAsia="Courier New" w:hAnsi="Courier New"/>
            <w:color w:val="f8f8f2"/>
            <w:sz w:val="18"/>
            <w:szCs w:val="18"/>
            <w:rtl w:val="0"/>
          </w:rPr>
          <w:t xml:space="preserve">格式：</w:t>
        </w:r>
      </w:ins>
    </w:p>
    <w:p w:rsidR="00000000" w:rsidDel="00000000" w:rsidP="00000000" w:rsidRDefault="00000000" w:rsidRPr="00000000" w14:paraId="0000017B">
      <w:pPr>
        <w:numPr>
          <w:ilvl w:val="1"/>
          <w:numId w:val="2"/>
        </w:numPr>
        <w:ind w:left="1440" w:hanging="360"/>
        <w:rPr>
          <w:ins w:author="Z" w:id="9" w:date="2023-04-05T02:46:56Z"/>
          <w:u w:val="none"/>
        </w:rPr>
      </w:pPr>
      <w:ins w:author="Z" w:id="9" w:date="2023-04-05T02:46:56Z">
        <w:r w:rsidDel="00000000" w:rsidR="00000000" w:rsidRPr="00000000">
          <w:rPr>
            <w:rFonts w:ascii="Courier New" w:cs="Courier New" w:eastAsia="Courier New" w:hAnsi="Courier New"/>
            <w:color w:val="f8f8f2"/>
            <w:sz w:val="18"/>
            <w:szCs w:val="18"/>
            <w:rtl w:val="0"/>
          </w:rPr>
          <w:t xml:space="preserve">const需要define。</w:t>
        </w:r>
      </w:ins>
    </w:p>
    <w:p w:rsidR="00000000" w:rsidDel="00000000" w:rsidP="00000000" w:rsidRDefault="00000000" w:rsidRPr="00000000" w14:paraId="0000017C">
      <w:pPr>
        <w:numPr>
          <w:ilvl w:val="1"/>
          <w:numId w:val="2"/>
        </w:numPr>
        <w:ind w:left="1440" w:hanging="360"/>
        <w:rPr>
          <w:ins w:author="Z" w:id="9" w:date="2023-04-05T02:46:56Z"/>
          <w:u w:val="none"/>
        </w:rPr>
      </w:pPr>
      <w:ins w:author="Z" w:id="9" w:date="2023-04-05T02:46:56Z">
        <w:r w:rsidDel="00000000" w:rsidR="00000000" w:rsidRPr="00000000">
          <w:rPr>
            <w:rFonts w:ascii="Courier New" w:cs="Courier New" w:eastAsia="Courier New" w:hAnsi="Courier New"/>
            <w:color w:val="f8f8f2"/>
            <w:sz w:val="18"/>
            <w:szCs w:val="18"/>
            <w:rtl w:val="0"/>
          </w:rPr>
          <w:t xml:space="preserve">用过超过一次的，用variable存储起来</w:t>
        </w:r>
      </w:ins>
    </w:p>
    <w:p w:rsidR="00000000" w:rsidDel="00000000" w:rsidP="00000000" w:rsidRDefault="00000000" w:rsidRPr="00000000" w14:paraId="0000017D">
      <w:pPr>
        <w:numPr>
          <w:ilvl w:val="1"/>
          <w:numId w:val="2"/>
        </w:numPr>
        <w:ind w:left="1440" w:hanging="360"/>
        <w:rPr>
          <w:ins w:author="Z" w:id="9" w:date="2023-04-05T02:46:56Z"/>
          <w:u w:val="none"/>
        </w:rPr>
      </w:pPr>
      <w:ins w:author="Z" w:id="9" w:date="2023-04-05T02:46:56Z">
        <w:r w:rsidDel="00000000" w:rsidR="00000000" w:rsidRPr="00000000">
          <w:rPr>
            <w:rFonts w:ascii="Courier New" w:cs="Courier New" w:eastAsia="Courier New" w:hAnsi="Courier New"/>
            <w:color w:val="f8f8f2"/>
            <w:sz w:val="18"/>
            <w:szCs w:val="18"/>
            <w:rtl w:val="0"/>
          </w:rPr>
          <w:t xml:space="preserve">system out这种command不要放在comment里面</w:t>
        </w:r>
      </w:ins>
    </w:p>
    <w:p w:rsidR="00000000" w:rsidDel="00000000" w:rsidP="00000000" w:rsidRDefault="00000000" w:rsidRPr="00000000" w14:paraId="0000017E">
      <w:pPr>
        <w:numPr>
          <w:ilvl w:val="1"/>
          <w:numId w:val="2"/>
        </w:numPr>
        <w:ind w:left="1440" w:hanging="360"/>
        <w:rPr>
          <w:ins w:author="Z" w:id="9" w:date="2023-04-05T02:46:56Z"/>
          <w:u w:val="none"/>
        </w:rPr>
      </w:pPr>
      <w:ins w:author="Z" w:id="9" w:date="2023-04-05T02:46:56Z">
        <w:r w:rsidDel="00000000" w:rsidR="00000000" w:rsidRPr="00000000">
          <w:rPr>
            <w:rFonts w:ascii="Courier New" w:cs="Courier New" w:eastAsia="Courier New" w:hAnsi="Courier New"/>
            <w:color w:val="f8f8f2"/>
            <w:sz w:val="18"/>
            <w:szCs w:val="18"/>
            <w:rtl w:val="0"/>
          </w:rPr>
          <w:t xml:space="preserve">comment写一些白话。正常的英语，不是编程语言。帮助面试官reviewer理解</w:t>
        </w:r>
      </w:ins>
    </w:p>
    <w:p w:rsidR="00000000" w:rsidDel="00000000" w:rsidP="00000000" w:rsidRDefault="00000000" w:rsidRPr="00000000" w14:paraId="0000017F">
      <w:pPr>
        <w:numPr>
          <w:ilvl w:val="0"/>
          <w:numId w:val="2"/>
        </w:numPr>
        <w:ind w:left="720" w:hanging="360"/>
        <w:rPr>
          <w:ins w:author="Z" w:id="9" w:date="2023-04-05T02:46:56Z"/>
          <w:u w:val="none"/>
        </w:rPr>
      </w:pPr>
      <w:ins w:author="Z" w:id="9" w:date="2023-04-05T02:46:56Z">
        <w:r w:rsidDel="00000000" w:rsidR="00000000" w:rsidRPr="00000000">
          <w:rPr>
            <w:rFonts w:ascii="Courier New" w:cs="Courier New" w:eastAsia="Courier New" w:hAnsi="Courier New"/>
            <w:color w:val="f8f8f2"/>
            <w:sz w:val="18"/>
            <w:szCs w:val="18"/>
            <w:rtl w:val="0"/>
          </w:rPr>
          <w:t xml:space="preserve">程序的运行时间。你测试一下。</w:t>
        </w:r>
      </w:ins>
    </w:p>
    <w:p w:rsidR="00000000" w:rsidDel="00000000" w:rsidP="00000000" w:rsidRDefault="00000000" w:rsidRPr="00000000" w14:paraId="00000180">
      <w:pPr>
        <w:rPr>
          <w:ins w:author="Z" w:id="9" w:date="2023-04-05T02:46:56Z"/>
          <w:rFonts w:ascii="Courier New" w:cs="Courier New" w:eastAsia="Courier New" w:hAnsi="Courier New"/>
          <w:color w:val="f8f8f2"/>
          <w:sz w:val="18"/>
          <w:szCs w:val="18"/>
        </w:rPr>
      </w:pPr>
      <w:ins w:author="Z" w:id="9" w:date="2023-04-05T02:46:56Z">
        <w:r w:rsidDel="00000000" w:rsidR="00000000" w:rsidRPr="00000000">
          <w:rPr>
            <w:rtl w:val="0"/>
          </w:rPr>
        </w:r>
      </w:ins>
    </w:p>
    <w:p w:rsidR="00000000" w:rsidDel="00000000" w:rsidP="00000000" w:rsidRDefault="00000000" w:rsidRPr="00000000" w14:paraId="00000181">
      <w:pPr>
        <w:rPr>
          <w:ins w:author="Z" w:id="9" w:date="2023-04-05T02:46:56Z"/>
          <w:rFonts w:ascii="Courier New" w:cs="Courier New" w:eastAsia="Courier New" w:hAnsi="Courier New"/>
          <w:color w:val="f8f8f2"/>
          <w:sz w:val="18"/>
          <w:szCs w:val="18"/>
        </w:rPr>
      </w:pPr>
      <w:ins w:author="Z" w:id="9" w:date="2023-04-05T02:46:56Z">
        <w:r w:rsidDel="00000000" w:rsidR="00000000" w:rsidRPr="00000000">
          <w:rPr>
            <w:rFonts w:ascii="Courier New" w:cs="Courier New" w:eastAsia="Courier New" w:hAnsi="Courier New"/>
            <w:color w:val="f8f8f2"/>
            <w:sz w:val="18"/>
            <w:szCs w:val="18"/>
            <w:rtl w:val="0"/>
          </w:rPr>
          <w:t xml:space="preserve">Googlecloud computer vision api:</w:t>
        </w:r>
      </w:ins>
    </w:p>
    <w:p w:rsidR="00000000" w:rsidDel="00000000" w:rsidP="00000000" w:rsidRDefault="00000000" w:rsidRPr="00000000" w14:paraId="00000182">
      <w:pPr>
        <w:rPr>
          <w:ins w:author="Z" w:id="9" w:date="2023-04-05T02:46:56Z"/>
          <w:rFonts w:ascii="Courier New" w:cs="Courier New" w:eastAsia="Courier New" w:hAnsi="Courier New"/>
          <w:color w:val="f8f8f2"/>
          <w:sz w:val="18"/>
          <w:szCs w:val="18"/>
        </w:rPr>
      </w:pPr>
      <w:ins w:author="Z" w:id="9" w:date="2023-04-05T02:46:56Z">
        <w:r w:rsidDel="00000000" w:rsidR="00000000" w:rsidRPr="00000000">
          <w:fldChar w:fldCharType="begin"/>
        </w:r>
        <w:r w:rsidDel="00000000" w:rsidR="00000000" w:rsidRPr="00000000">
          <w:instrText xml:space="preserve">HYPERLINK "https://cloud.google.com/vision"</w:instrText>
        </w:r>
        <w:r w:rsidDel="00000000" w:rsidR="00000000" w:rsidRPr="00000000">
          <w:fldChar w:fldCharType="separate"/>
        </w:r>
        <w:r w:rsidDel="00000000" w:rsidR="00000000" w:rsidRPr="00000000">
          <w:rPr>
            <w:rFonts w:ascii="Courier New" w:cs="Courier New" w:eastAsia="Courier New" w:hAnsi="Courier New"/>
            <w:color w:val="f8f8f2"/>
            <w:sz w:val="18"/>
            <w:szCs w:val="18"/>
            <w:rtl w:val="0"/>
          </w:rPr>
          <w:t xml:space="preserve">https://cloud.google.com/vision</w:t>
        </w:r>
        <w:r w:rsidDel="00000000" w:rsidR="00000000" w:rsidRPr="00000000">
          <w:fldChar w:fldCharType="end"/>
        </w:r>
        <w:r w:rsidDel="00000000" w:rsidR="00000000" w:rsidRPr="00000000">
          <w:rPr>
            <w:rtl w:val="0"/>
          </w:rPr>
        </w:r>
      </w:ins>
    </w:p>
    <w:p w:rsidR="00000000" w:rsidDel="00000000" w:rsidP="00000000" w:rsidRDefault="00000000" w:rsidRPr="00000000" w14:paraId="00000183">
      <w:pPr>
        <w:rPr>
          <w:ins w:author="Z" w:id="9" w:date="2023-04-05T02:46:56Z"/>
          <w:rFonts w:ascii="Courier New" w:cs="Courier New" w:eastAsia="Courier New" w:hAnsi="Courier New"/>
          <w:color w:val="f8f8f2"/>
          <w:sz w:val="18"/>
          <w:szCs w:val="18"/>
        </w:rPr>
      </w:pPr>
      <w:ins w:author="Z" w:id="9" w:date="2023-04-05T02:46:56Z">
        <w:r w:rsidDel="00000000" w:rsidR="00000000" w:rsidRPr="00000000">
          <w:rPr>
            <w:rtl w:val="0"/>
          </w:rPr>
        </w:r>
      </w:ins>
    </w:p>
    <w:p w:rsidR="00000000" w:rsidDel="00000000" w:rsidP="00000000" w:rsidRDefault="00000000" w:rsidRPr="00000000" w14:paraId="00000184">
      <w:pPr>
        <w:rPr>
          <w:ins w:author="Z" w:id="9" w:date="2023-04-05T02:46:56Z"/>
          <w:rFonts w:ascii="Courier New" w:cs="Courier New" w:eastAsia="Courier New" w:hAnsi="Courier New"/>
          <w:color w:val="f8f8f2"/>
          <w:sz w:val="18"/>
          <w:szCs w:val="18"/>
        </w:rPr>
      </w:pPr>
      <w:ins w:author="Z" w:id="9" w:date="2023-04-05T02:46:56Z">
        <w:r w:rsidDel="00000000" w:rsidR="00000000" w:rsidRPr="00000000">
          <w:rPr>
            <w:rtl w:val="0"/>
          </w:rPr>
        </w:r>
      </w:ins>
    </w:p>
    <w:p w:rsidR="00000000" w:rsidDel="00000000" w:rsidP="00000000" w:rsidRDefault="00000000" w:rsidRPr="00000000" w14:paraId="00000185">
      <w:pPr>
        <w:rPr>
          <w:ins w:author="Z" w:id="9" w:date="2023-04-05T02:46:56Z"/>
          <w:rFonts w:ascii="Courier New" w:cs="Courier New" w:eastAsia="Courier New" w:hAnsi="Courier New"/>
          <w:color w:val="f8f8f2"/>
          <w:sz w:val="18"/>
          <w:szCs w:val="18"/>
        </w:rPr>
      </w:pPr>
      <w:ins w:author="Z" w:id="9" w:date="2023-04-05T02:46:56Z">
        <w:r w:rsidDel="00000000" w:rsidR="00000000" w:rsidRPr="00000000">
          <w:rPr>
            <w:rtl w:val="0"/>
          </w:rPr>
        </w:r>
      </w:ins>
    </w:p>
    <w:p w:rsidR="00000000" w:rsidDel="00000000" w:rsidP="00000000" w:rsidRDefault="00000000" w:rsidRPr="00000000" w14:paraId="00000186">
      <w:pPr>
        <w:numPr>
          <w:ilvl w:val="0"/>
          <w:numId w:val="3"/>
        </w:numPr>
        <w:ind w:left="720" w:hanging="360"/>
        <w:rPr>
          <w:u w:val="none"/>
          <w:rPrChange w:author="Z" w:id="10" w:date="2023-04-05T02:46:56Z">
            <w:rPr/>
          </w:rPrChange>
        </w:rPr>
        <w:pPrChange w:author="Z" w:id="0" w:date="2023-04-05T02:46:56Z">
          <w:pPr/>
        </w:pPrChange>
      </w:pPr>
      <w:ins w:author="Z" w:id="9" w:date="2023-04-05T02:46:56Z">
        <w:r w:rsidDel="00000000" w:rsidR="00000000" w:rsidRPr="00000000">
          <w:rPr>
            <w:rFonts w:ascii="Courier New" w:cs="Courier New" w:eastAsia="Courier New" w:hAnsi="Courier New"/>
            <w:color w:val="f8f8f2"/>
            <w:sz w:val="18"/>
            <w:szCs w:val="18"/>
            <w:rtl w:val="0"/>
          </w:rPr>
          <w:t xml:space="preserve">freelancer工作。</w:t>
        </w:r>
      </w:ins>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 w:id="4" w:date="2023-04-05T02:38:32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可以通过计算机command来判断</w:t>
      </w:r>
    </w:p>
  </w:comment>
  <w:comment w:author="Z" w:id="7" w:date="2023-04-05T02:50:15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const避免hardcode</w:t>
      </w:r>
    </w:p>
  </w:comment>
  <w:comment w:author="Z" w:id="8" w:date="2023-04-05T02:50:24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功能测试</w:t>
      </w:r>
    </w:p>
  </w:comment>
  <w:comment w:author="Z" w:id="9" w:date="2023-04-05T02:50:35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general case，parse网站。</w:t>
      </w:r>
    </w:p>
  </w:comment>
  <w:comment w:author="Z" w:id="10" w:date="2023-04-05T02:50:43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corner case，最有区分度的</w:t>
      </w:r>
    </w:p>
  </w:comment>
  <w:comment w:author="Z" w:id="11" w:date="2023-04-05T02:51:17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这是区分一个学生programmer和一个entry level industry engineer的地方</w:t>
      </w:r>
    </w:p>
  </w:comment>
  <w:comment w:author="Z" w:id="12" w:date="2023-04-05T02:51:29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网址填写一个404 error的网页</w:t>
      </w:r>
    </w:p>
  </w:comment>
  <w:comment w:author="Z" w:id="13" w:date="2023-04-05T02:51:38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网址没有http开头</w:t>
      </w:r>
    </w:p>
  </w:comment>
  <w:comment w:author="Z" w:id="14" w:date="2023-04-05T02:51:46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网址是空的，null</w:t>
      </w:r>
    </w:p>
  </w:comment>
  <w:comment w:author="Z" w:id="15" w:date="2023-04-05T02:52:00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一定需要测试</w:t>
      </w:r>
    </w:p>
  </w:comment>
  <w:comment w:author="Z" w:id="3" w:date="2023-04-05T02:38:07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可以根据hashmap来判断</w:t>
      </w:r>
    </w:p>
  </w:comment>
  <w:comment w:author="Z" w:id="5" w:date="2023-04-05T02:49:53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const需要define</w:t>
      </w:r>
    </w:p>
  </w:comment>
  <w:comment w:author="Z" w:id="6" w:date="2023-04-05T02:50:00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hardcode</w:t>
      </w:r>
    </w:p>
  </w:comment>
  <w:comment w:author="Z" w:id="16" w:date="2023-04-05T02:53:11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避免提交的代码里面有代码comment</w:t>
      </w:r>
    </w:p>
  </w:comment>
  <w:comment w:author="Z" w:id="17" w:date="2023-04-05T02:53:36Z">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注意注解。看你的代码的人能够清晰知道你的思路</w:t>
      </w:r>
    </w:p>
  </w:comment>
  <w:comment w:author="Z" w:id="0" w:date="2023-04-05T02:36:30Z">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key语义：id，value： list of string，整个document</w:t>
      </w:r>
    </w:p>
  </w:comment>
  <w:comment w:author="Z" w:id="1" w:date="2023-04-05T02:36:42Z">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list&lt;string&gt; document是都是id</w:t>
      </w:r>
    </w:p>
  </w:comment>
  <w:comment w:author="Z" w:id="2" w:date="2023-04-05T02:36:52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第一个element是id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